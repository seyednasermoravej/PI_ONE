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C3ACE" w14:textId="77777777" w:rsidR="002422B7" w:rsidRDefault="00000000">
      <w:pPr>
        <w:rPr>
          <w:b/>
          <w:u w:val="single"/>
        </w:rPr>
      </w:pPr>
      <w:r>
        <w:rPr>
          <w:b/>
          <w:u w:val="single"/>
        </w:rPr>
        <w:t xml:space="preserve">Specifications for the control Architecture of the PL_ONE (Manual mode)   </w:t>
      </w:r>
    </w:p>
    <w:p w14:paraId="5FA8CD5F" w14:textId="77777777" w:rsidR="002422B7" w:rsidRDefault="002422B7">
      <w:pPr>
        <w:rPr>
          <w:b/>
          <w:u w:val="single"/>
        </w:rPr>
      </w:pPr>
    </w:p>
    <w:p w14:paraId="69DB9BDD" w14:textId="77777777" w:rsidR="002422B7" w:rsidRDefault="00000000">
      <w:r>
        <w:rPr>
          <w:noProof/>
        </w:rPr>
        <w:drawing>
          <wp:inline distT="0" distB="0" distL="0" distR="0" wp14:anchorId="48F7BB05" wp14:editId="62CE8009">
            <wp:extent cx="5760720" cy="58045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60720" cy="5804535"/>
                    </a:xfrm>
                    <a:prstGeom prst="rect">
                      <a:avLst/>
                    </a:prstGeom>
                    <a:ln/>
                  </pic:spPr>
                </pic:pic>
              </a:graphicData>
            </a:graphic>
          </wp:inline>
        </w:drawing>
      </w:r>
    </w:p>
    <w:p w14:paraId="28F74BC5" w14:textId="77777777" w:rsidR="002422B7" w:rsidRDefault="002422B7"/>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4"/>
        <w:gridCol w:w="1389"/>
        <w:gridCol w:w="1486"/>
        <w:gridCol w:w="1503"/>
        <w:gridCol w:w="1660"/>
        <w:gridCol w:w="1390"/>
      </w:tblGrid>
      <w:tr w:rsidR="002422B7" w14:paraId="6372D5C0" w14:textId="77777777">
        <w:tc>
          <w:tcPr>
            <w:tcW w:w="1634" w:type="dxa"/>
          </w:tcPr>
          <w:p w14:paraId="3222A048" w14:textId="77777777" w:rsidR="002422B7" w:rsidRDefault="00000000">
            <w:r>
              <w:t>Board Peripheral</w:t>
            </w:r>
          </w:p>
        </w:tc>
        <w:tc>
          <w:tcPr>
            <w:tcW w:w="1389" w:type="dxa"/>
          </w:tcPr>
          <w:p w14:paraId="756BAA38" w14:textId="77777777" w:rsidR="002422B7" w:rsidRDefault="00000000">
            <w:r>
              <w:t xml:space="preserve">MCU </w:t>
            </w:r>
          </w:p>
          <w:p w14:paraId="3E6E0BCC" w14:textId="77777777" w:rsidR="002422B7" w:rsidRDefault="00000000">
            <w:r>
              <w:t>Peripheral</w:t>
            </w:r>
          </w:p>
        </w:tc>
        <w:tc>
          <w:tcPr>
            <w:tcW w:w="1486" w:type="dxa"/>
          </w:tcPr>
          <w:p w14:paraId="1EC768DA" w14:textId="77777777" w:rsidR="002422B7" w:rsidRDefault="00000000">
            <w:r>
              <w:t>pins</w:t>
            </w:r>
          </w:p>
        </w:tc>
        <w:tc>
          <w:tcPr>
            <w:tcW w:w="1503" w:type="dxa"/>
          </w:tcPr>
          <w:p w14:paraId="630E4192" w14:textId="77777777" w:rsidR="002422B7" w:rsidRDefault="00000000">
            <w:r>
              <w:t>Type</w:t>
            </w:r>
          </w:p>
        </w:tc>
        <w:tc>
          <w:tcPr>
            <w:tcW w:w="1660" w:type="dxa"/>
          </w:tcPr>
          <w:p w14:paraId="34F657BB" w14:textId="77777777" w:rsidR="002422B7" w:rsidRDefault="00000000">
            <w:r>
              <w:t>Description</w:t>
            </w:r>
          </w:p>
        </w:tc>
        <w:tc>
          <w:tcPr>
            <w:tcW w:w="1390" w:type="dxa"/>
          </w:tcPr>
          <w:p w14:paraId="699064AB" w14:textId="77777777" w:rsidR="002422B7" w:rsidRDefault="002422B7"/>
        </w:tc>
      </w:tr>
      <w:tr w:rsidR="002422B7" w14:paraId="4F4DFC54" w14:textId="77777777">
        <w:tc>
          <w:tcPr>
            <w:tcW w:w="1634" w:type="dxa"/>
            <w:vMerge w:val="restart"/>
          </w:tcPr>
          <w:p w14:paraId="477F1A97" w14:textId="77777777" w:rsidR="002422B7" w:rsidRDefault="00000000">
            <w:r>
              <w:t>TFT</w:t>
            </w:r>
          </w:p>
        </w:tc>
        <w:tc>
          <w:tcPr>
            <w:tcW w:w="1389" w:type="dxa"/>
          </w:tcPr>
          <w:p w14:paraId="722BE5A6" w14:textId="77777777" w:rsidR="002422B7" w:rsidRDefault="002422B7"/>
        </w:tc>
        <w:tc>
          <w:tcPr>
            <w:tcW w:w="1486" w:type="dxa"/>
          </w:tcPr>
          <w:p w14:paraId="1916067F" w14:textId="77777777" w:rsidR="002422B7" w:rsidRDefault="002422B7"/>
        </w:tc>
        <w:tc>
          <w:tcPr>
            <w:tcW w:w="1503" w:type="dxa"/>
          </w:tcPr>
          <w:p w14:paraId="7D03ECE8" w14:textId="77777777" w:rsidR="002422B7" w:rsidRDefault="002422B7"/>
        </w:tc>
        <w:tc>
          <w:tcPr>
            <w:tcW w:w="1660" w:type="dxa"/>
          </w:tcPr>
          <w:p w14:paraId="1AA47805" w14:textId="77777777" w:rsidR="002422B7" w:rsidRDefault="002422B7"/>
        </w:tc>
        <w:tc>
          <w:tcPr>
            <w:tcW w:w="1390" w:type="dxa"/>
          </w:tcPr>
          <w:p w14:paraId="329D157C" w14:textId="77777777" w:rsidR="002422B7" w:rsidRDefault="002422B7"/>
        </w:tc>
      </w:tr>
      <w:tr w:rsidR="002422B7" w14:paraId="37C33B19" w14:textId="77777777">
        <w:tc>
          <w:tcPr>
            <w:tcW w:w="1634" w:type="dxa"/>
            <w:vMerge/>
          </w:tcPr>
          <w:p w14:paraId="7DD60AE3" w14:textId="77777777" w:rsidR="002422B7" w:rsidRDefault="002422B7">
            <w:pPr>
              <w:widowControl w:val="0"/>
              <w:pBdr>
                <w:top w:val="nil"/>
                <w:left w:val="nil"/>
                <w:bottom w:val="nil"/>
                <w:right w:val="nil"/>
                <w:between w:val="nil"/>
              </w:pBdr>
              <w:spacing w:line="276" w:lineRule="auto"/>
            </w:pPr>
          </w:p>
        </w:tc>
        <w:tc>
          <w:tcPr>
            <w:tcW w:w="1389" w:type="dxa"/>
          </w:tcPr>
          <w:p w14:paraId="176CA7A5" w14:textId="77777777" w:rsidR="002422B7" w:rsidRDefault="002422B7"/>
        </w:tc>
        <w:tc>
          <w:tcPr>
            <w:tcW w:w="1486" w:type="dxa"/>
          </w:tcPr>
          <w:p w14:paraId="3E681E1D" w14:textId="77777777" w:rsidR="002422B7" w:rsidRDefault="002422B7"/>
        </w:tc>
        <w:tc>
          <w:tcPr>
            <w:tcW w:w="1503" w:type="dxa"/>
          </w:tcPr>
          <w:p w14:paraId="3B5808B7" w14:textId="77777777" w:rsidR="002422B7" w:rsidRDefault="002422B7"/>
        </w:tc>
        <w:tc>
          <w:tcPr>
            <w:tcW w:w="1660" w:type="dxa"/>
          </w:tcPr>
          <w:p w14:paraId="3B532794" w14:textId="77777777" w:rsidR="002422B7" w:rsidRDefault="002422B7"/>
        </w:tc>
        <w:tc>
          <w:tcPr>
            <w:tcW w:w="1390" w:type="dxa"/>
          </w:tcPr>
          <w:p w14:paraId="00221D1B" w14:textId="77777777" w:rsidR="002422B7" w:rsidRDefault="002422B7"/>
        </w:tc>
      </w:tr>
      <w:tr w:rsidR="002422B7" w14:paraId="37AEEDF7" w14:textId="77777777">
        <w:tc>
          <w:tcPr>
            <w:tcW w:w="1634" w:type="dxa"/>
            <w:vMerge/>
          </w:tcPr>
          <w:p w14:paraId="57BF00F4" w14:textId="77777777" w:rsidR="002422B7" w:rsidRDefault="002422B7">
            <w:pPr>
              <w:widowControl w:val="0"/>
              <w:pBdr>
                <w:top w:val="nil"/>
                <w:left w:val="nil"/>
                <w:bottom w:val="nil"/>
                <w:right w:val="nil"/>
                <w:between w:val="nil"/>
              </w:pBdr>
              <w:spacing w:line="276" w:lineRule="auto"/>
            </w:pPr>
          </w:p>
        </w:tc>
        <w:tc>
          <w:tcPr>
            <w:tcW w:w="1389" w:type="dxa"/>
          </w:tcPr>
          <w:p w14:paraId="559474D2" w14:textId="77777777" w:rsidR="002422B7" w:rsidRDefault="002422B7"/>
        </w:tc>
        <w:tc>
          <w:tcPr>
            <w:tcW w:w="1486" w:type="dxa"/>
          </w:tcPr>
          <w:p w14:paraId="3B527082" w14:textId="77777777" w:rsidR="002422B7" w:rsidRDefault="002422B7"/>
        </w:tc>
        <w:tc>
          <w:tcPr>
            <w:tcW w:w="1503" w:type="dxa"/>
          </w:tcPr>
          <w:p w14:paraId="64B30B5C" w14:textId="77777777" w:rsidR="002422B7" w:rsidRDefault="002422B7"/>
        </w:tc>
        <w:tc>
          <w:tcPr>
            <w:tcW w:w="1660" w:type="dxa"/>
          </w:tcPr>
          <w:p w14:paraId="43C7A3FC" w14:textId="77777777" w:rsidR="002422B7" w:rsidRDefault="002422B7"/>
        </w:tc>
        <w:tc>
          <w:tcPr>
            <w:tcW w:w="1390" w:type="dxa"/>
          </w:tcPr>
          <w:p w14:paraId="5CEAD309" w14:textId="77777777" w:rsidR="002422B7" w:rsidRDefault="002422B7"/>
        </w:tc>
      </w:tr>
      <w:tr w:rsidR="002422B7" w14:paraId="1DD0B654" w14:textId="77777777">
        <w:tc>
          <w:tcPr>
            <w:tcW w:w="1634" w:type="dxa"/>
            <w:vMerge w:val="restart"/>
          </w:tcPr>
          <w:p w14:paraId="4CEBF392" w14:textId="77777777" w:rsidR="002422B7" w:rsidRDefault="00000000">
            <w:r>
              <w:t>ADC</w:t>
            </w:r>
          </w:p>
        </w:tc>
        <w:tc>
          <w:tcPr>
            <w:tcW w:w="1389" w:type="dxa"/>
          </w:tcPr>
          <w:p w14:paraId="12EC15E3" w14:textId="77777777" w:rsidR="002422B7" w:rsidRDefault="002422B7"/>
        </w:tc>
        <w:tc>
          <w:tcPr>
            <w:tcW w:w="1486" w:type="dxa"/>
          </w:tcPr>
          <w:p w14:paraId="061063E2" w14:textId="77777777" w:rsidR="002422B7" w:rsidRDefault="002422B7"/>
        </w:tc>
        <w:tc>
          <w:tcPr>
            <w:tcW w:w="1503" w:type="dxa"/>
          </w:tcPr>
          <w:p w14:paraId="3DD49457" w14:textId="77777777" w:rsidR="002422B7" w:rsidRDefault="002422B7"/>
        </w:tc>
        <w:tc>
          <w:tcPr>
            <w:tcW w:w="1660" w:type="dxa"/>
          </w:tcPr>
          <w:p w14:paraId="1F4BB323" w14:textId="77777777" w:rsidR="002422B7" w:rsidRDefault="002422B7"/>
        </w:tc>
        <w:tc>
          <w:tcPr>
            <w:tcW w:w="1390" w:type="dxa"/>
          </w:tcPr>
          <w:p w14:paraId="3623FDE9" w14:textId="77777777" w:rsidR="002422B7" w:rsidRDefault="002422B7"/>
        </w:tc>
      </w:tr>
      <w:tr w:rsidR="002422B7" w14:paraId="6EBE8913" w14:textId="77777777">
        <w:tc>
          <w:tcPr>
            <w:tcW w:w="1634" w:type="dxa"/>
            <w:vMerge/>
          </w:tcPr>
          <w:p w14:paraId="6AEF7075" w14:textId="77777777" w:rsidR="002422B7" w:rsidRDefault="002422B7">
            <w:pPr>
              <w:widowControl w:val="0"/>
              <w:pBdr>
                <w:top w:val="nil"/>
                <w:left w:val="nil"/>
                <w:bottom w:val="nil"/>
                <w:right w:val="nil"/>
                <w:between w:val="nil"/>
              </w:pBdr>
              <w:spacing w:line="276" w:lineRule="auto"/>
            </w:pPr>
          </w:p>
        </w:tc>
        <w:tc>
          <w:tcPr>
            <w:tcW w:w="1389" w:type="dxa"/>
          </w:tcPr>
          <w:p w14:paraId="7EBA1E54" w14:textId="77777777" w:rsidR="002422B7" w:rsidRDefault="002422B7"/>
        </w:tc>
        <w:tc>
          <w:tcPr>
            <w:tcW w:w="1486" w:type="dxa"/>
          </w:tcPr>
          <w:p w14:paraId="452A7706" w14:textId="77777777" w:rsidR="002422B7" w:rsidRDefault="002422B7"/>
        </w:tc>
        <w:tc>
          <w:tcPr>
            <w:tcW w:w="1503" w:type="dxa"/>
          </w:tcPr>
          <w:p w14:paraId="0924FA6C" w14:textId="77777777" w:rsidR="002422B7" w:rsidRDefault="002422B7"/>
        </w:tc>
        <w:tc>
          <w:tcPr>
            <w:tcW w:w="1660" w:type="dxa"/>
          </w:tcPr>
          <w:p w14:paraId="6AA7C185" w14:textId="77777777" w:rsidR="002422B7" w:rsidRDefault="002422B7"/>
        </w:tc>
        <w:tc>
          <w:tcPr>
            <w:tcW w:w="1390" w:type="dxa"/>
          </w:tcPr>
          <w:p w14:paraId="40B805AD" w14:textId="77777777" w:rsidR="002422B7" w:rsidRDefault="002422B7"/>
        </w:tc>
      </w:tr>
      <w:tr w:rsidR="002422B7" w14:paraId="63D779BF" w14:textId="77777777">
        <w:tc>
          <w:tcPr>
            <w:tcW w:w="1634" w:type="dxa"/>
            <w:vMerge/>
          </w:tcPr>
          <w:p w14:paraId="1E9D85D5" w14:textId="77777777" w:rsidR="002422B7" w:rsidRDefault="002422B7">
            <w:pPr>
              <w:widowControl w:val="0"/>
              <w:pBdr>
                <w:top w:val="nil"/>
                <w:left w:val="nil"/>
                <w:bottom w:val="nil"/>
                <w:right w:val="nil"/>
                <w:between w:val="nil"/>
              </w:pBdr>
              <w:spacing w:line="276" w:lineRule="auto"/>
            </w:pPr>
          </w:p>
        </w:tc>
        <w:tc>
          <w:tcPr>
            <w:tcW w:w="1389" w:type="dxa"/>
          </w:tcPr>
          <w:p w14:paraId="1C23ED76" w14:textId="77777777" w:rsidR="002422B7" w:rsidRDefault="002422B7"/>
        </w:tc>
        <w:tc>
          <w:tcPr>
            <w:tcW w:w="1486" w:type="dxa"/>
          </w:tcPr>
          <w:p w14:paraId="29597A5F" w14:textId="77777777" w:rsidR="002422B7" w:rsidRDefault="002422B7"/>
        </w:tc>
        <w:tc>
          <w:tcPr>
            <w:tcW w:w="1503" w:type="dxa"/>
          </w:tcPr>
          <w:p w14:paraId="68B85252" w14:textId="77777777" w:rsidR="002422B7" w:rsidRDefault="002422B7"/>
        </w:tc>
        <w:tc>
          <w:tcPr>
            <w:tcW w:w="1660" w:type="dxa"/>
          </w:tcPr>
          <w:p w14:paraId="023AFC65" w14:textId="77777777" w:rsidR="002422B7" w:rsidRDefault="002422B7"/>
        </w:tc>
        <w:tc>
          <w:tcPr>
            <w:tcW w:w="1390" w:type="dxa"/>
          </w:tcPr>
          <w:p w14:paraId="2BF151AF" w14:textId="77777777" w:rsidR="002422B7" w:rsidRDefault="002422B7"/>
        </w:tc>
      </w:tr>
      <w:tr w:rsidR="002422B7" w14:paraId="3BADBD5D" w14:textId="77777777">
        <w:tc>
          <w:tcPr>
            <w:tcW w:w="1634" w:type="dxa"/>
            <w:vMerge/>
          </w:tcPr>
          <w:p w14:paraId="5C6676B1" w14:textId="77777777" w:rsidR="002422B7" w:rsidRDefault="002422B7">
            <w:pPr>
              <w:widowControl w:val="0"/>
              <w:pBdr>
                <w:top w:val="nil"/>
                <w:left w:val="nil"/>
                <w:bottom w:val="nil"/>
                <w:right w:val="nil"/>
                <w:between w:val="nil"/>
              </w:pBdr>
              <w:spacing w:line="276" w:lineRule="auto"/>
            </w:pPr>
          </w:p>
        </w:tc>
        <w:tc>
          <w:tcPr>
            <w:tcW w:w="1389" w:type="dxa"/>
          </w:tcPr>
          <w:p w14:paraId="61E44A20" w14:textId="77777777" w:rsidR="002422B7" w:rsidRDefault="002422B7"/>
        </w:tc>
        <w:tc>
          <w:tcPr>
            <w:tcW w:w="1486" w:type="dxa"/>
          </w:tcPr>
          <w:p w14:paraId="0DFCA810" w14:textId="77777777" w:rsidR="002422B7" w:rsidRDefault="002422B7"/>
        </w:tc>
        <w:tc>
          <w:tcPr>
            <w:tcW w:w="1503" w:type="dxa"/>
          </w:tcPr>
          <w:p w14:paraId="30C819A6" w14:textId="77777777" w:rsidR="002422B7" w:rsidRDefault="002422B7"/>
        </w:tc>
        <w:tc>
          <w:tcPr>
            <w:tcW w:w="1660" w:type="dxa"/>
          </w:tcPr>
          <w:p w14:paraId="078CB2C0" w14:textId="77777777" w:rsidR="002422B7" w:rsidRDefault="002422B7"/>
        </w:tc>
        <w:tc>
          <w:tcPr>
            <w:tcW w:w="1390" w:type="dxa"/>
          </w:tcPr>
          <w:p w14:paraId="3BB22121" w14:textId="77777777" w:rsidR="002422B7" w:rsidRDefault="002422B7"/>
        </w:tc>
      </w:tr>
      <w:tr w:rsidR="002422B7" w14:paraId="61CCB98F" w14:textId="77777777">
        <w:tc>
          <w:tcPr>
            <w:tcW w:w="1634" w:type="dxa"/>
            <w:vMerge w:val="restart"/>
          </w:tcPr>
          <w:p w14:paraId="1346727A" w14:textId="77777777" w:rsidR="002422B7" w:rsidRDefault="00000000">
            <w:r>
              <w:t>RS485 BUS</w:t>
            </w:r>
          </w:p>
        </w:tc>
        <w:tc>
          <w:tcPr>
            <w:tcW w:w="1389" w:type="dxa"/>
          </w:tcPr>
          <w:p w14:paraId="10A2760F" w14:textId="77777777" w:rsidR="002422B7" w:rsidRDefault="002422B7"/>
        </w:tc>
        <w:tc>
          <w:tcPr>
            <w:tcW w:w="1486" w:type="dxa"/>
          </w:tcPr>
          <w:p w14:paraId="4397D8B8" w14:textId="77777777" w:rsidR="002422B7" w:rsidRDefault="002422B7"/>
        </w:tc>
        <w:tc>
          <w:tcPr>
            <w:tcW w:w="1503" w:type="dxa"/>
          </w:tcPr>
          <w:p w14:paraId="3361D852" w14:textId="77777777" w:rsidR="002422B7" w:rsidRDefault="002422B7"/>
        </w:tc>
        <w:tc>
          <w:tcPr>
            <w:tcW w:w="1660" w:type="dxa"/>
          </w:tcPr>
          <w:p w14:paraId="4BB49496" w14:textId="77777777" w:rsidR="002422B7" w:rsidRDefault="002422B7"/>
        </w:tc>
        <w:tc>
          <w:tcPr>
            <w:tcW w:w="1390" w:type="dxa"/>
          </w:tcPr>
          <w:p w14:paraId="69B50D51" w14:textId="77777777" w:rsidR="002422B7" w:rsidRDefault="002422B7"/>
        </w:tc>
      </w:tr>
      <w:tr w:rsidR="002422B7" w14:paraId="78ABD599" w14:textId="77777777">
        <w:tc>
          <w:tcPr>
            <w:tcW w:w="1634" w:type="dxa"/>
            <w:vMerge/>
          </w:tcPr>
          <w:p w14:paraId="05F79AB0" w14:textId="77777777" w:rsidR="002422B7" w:rsidRDefault="002422B7">
            <w:pPr>
              <w:widowControl w:val="0"/>
              <w:pBdr>
                <w:top w:val="nil"/>
                <w:left w:val="nil"/>
                <w:bottom w:val="nil"/>
                <w:right w:val="nil"/>
                <w:between w:val="nil"/>
              </w:pBdr>
              <w:spacing w:line="276" w:lineRule="auto"/>
            </w:pPr>
          </w:p>
        </w:tc>
        <w:tc>
          <w:tcPr>
            <w:tcW w:w="1389" w:type="dxa"/>
          </w:tcPr>
          <w:p w14:paraId="06F60F75" w14:textId="77777777" w:rsidR="002422B7" w:rsidRDefault="002422B7"/>
        </w:tc>
        <w:tc>
          <w:tcPr>
            <w:tcW w:w="1486" w:type="dxa"/>
          </w:tcPr>
          <w:p w14:paraId="28BBB3DA" w14:textId="77777777" w:rsidR="002422B7" w:rsidRDefault="002422B7"/>
        </w:tc>
        <w:tc>
          <w:tcPr>
            <w:tcW w:w="1503" w:type="dxa"/>
          </w:tcPr>
          <w:p w14:paraId="43EF7C73" w14:textId="77777777" w:rsidR="002422B7" w:rsidRDefault="002422B7"/>
        </w:tc>
        <w:tc>
          <w:tcPr>
            <w:tcW w:w="1660" w:type="dxa"/>
          </w:tcPr>
          <w:p w14:paraId="558621D7" w14:textId="77777777" w:rsidR="002422B7" w:rsidRDefault="002422B7"/>
        </w:tc>
        <w:tc>
          <w:tcPr>
            <w:tcW w:w="1390" w:type="dxa"/>
          </w:tcPr>
          <w:p w14:paraId="15CD1BAF" w14:textId="77777777" w:rsidR="002422B7" w:rsidRDefault="002422B7"/>
        </w:tc>
      </w:tr>
      <w:tr w:rsidR="002422B7" w14:paraId="25770E87" w14:textId="77777777">
        <w:tc>
          <w:tcPr>
            <w:tcW w:w="1634" w:type="dxa"/>
            <w:vMerge/>
          </w:tcPr>
          <w:p w14:paraId="732E444B" w14:textId="77777777" w:rsidR="002422B7" w:rsidRDefault="002422B7">
            <w:pPr>
              <w:widowControl w:val="0"/>
              <w:pBdr>
                <w:top w:val="nil"/>
                <w:left w:val="nil"/>
                <w:bottom w:val="nil"/>
                <w:right w:val="nil"/>
                <w:between w:val="nil"/>
              </w:pBdr>
              <w:spacing w:line="276" w:lineRule="auto"/>
            </w:pPr>
          </w:p>
        </w:tc>
        <w:tc>
          <w:tcPr>
            <w:tcW w:w="1389" w:type="dxa"/>
          </w:tcPr>
          <w:p w14:paraId="50FED8DF" w14:textId="77777777" w:rsidR="002422B7" w:rsidRDefault="002422B7"/>
        </w:tc>
        <w:tc>
          <w:tcPr>
            <w:tcW w:w="1486" w:type="dxa"/>
          </w:tcPr>
          <w:p w14:paraId="5BD2C4F1" w14:textId="77777777" w:rsidR="002422B7" w:rsidRDefault="002422B7"/>
        </w:tc>
        <w:tc>
          <w:tcPr>
            <w:tcW w:w="1503" w:type="dxa"/>
          </w:tcPr>
          <w:p w14:paraId="3FDA3AE6" w14:textId="77777777" w:rsidR="002422B7" w:rsidRDefault="002422B7"/>
        </w:tc>
        <w:tc>
          <w:tcPr>
            <w:tcW w:w="1660" w:type="dxa"/>
          </w:tcPr>
          <w:p w14:paraId="3212723B" w14:textId="77777777" w:rsidR="002422B7" w:rsidRDefault="002422B7"/>
        </w:tc>
        <w:tc>
          <w:tcPr>
            <w:tcW w:w="1390" w:type="dxa"/>
          </w:tcPr>
          <w:p w14:paraId="08B511C3" w14:textId="77777777" w:rsidR="002422B7" w:rsidRDefault="002422B7"/>
        </w:tc>
      </w:tr>
      <w:tr w:rsidR="002422B7" w14:paraId="047A6505" w14:textId="77777777">
        <w:tc>
          <w:tcPr>
            <w:tcW w:w="1634" w:type="dxa"/>
            <w:vMerge/>
          </w:tcPr>
          <w:p w14:paraId="63751CB8" w14:textId="77777777" w:rsidR="002422B7" w:rsidRDefault="002422B7">
            <w:pPr>
              <w:widowControl w:val="0"/>
              <w:pBdr>
                <w:top w:val="nil"/>
                <w:left w:val="nil"/>
                <w:bottom w:val="nil"/>
                <w:right w:val="nil"/>
                <w:between w:val="nil"/>
              </w:pBdr>
              <w:spacing w:line="276" w:lineRule="auto"/>
            </w:pPr>
          </w:p>
        </w:tc>
        <w:tc>
          <w:tcPr>
            <w:tcW w:w="1389" w:type="dxa"/>
          </w:tcPr>
          <w:p w14:paraId="1EDBAA38" w14:textId="77777777" w:rsidR="002422B7" w:rsidRDefault="002422B7"/>
        </w:tc>
        <w:tc>
          <w:tcPr>
            <w:tcW w:w="1486" w:type="dxa"/>
          </w:tcPr>
          <w:p w14:paraId="6C1DE4FB" w14:textId="77777777" w:rsidR="002422B7" w:rsidRDefault="002422B7"/>
        </w:tc>
        <w:tc>
          <w:tcPr>
            <w:tcW w:w="1503" w:type="dxa"/>
          </w:tcPr>
          <w:p w14:paraId="51E66BB1" w14:textId="77777777" w:rsidR="002422B7" w:rsidRDefault="002422B7"/>
        </w:tc>
        <w:tc>
          <w:tcPr>
            <w:tcW w:w="1660" w:type="dxa"/>
          </w:tcPr>
          <w:p w14:paraId="0FBE3E8B" w14:textId="77777777" w:rsidR="002422B7" w:rsidRDefault="002422B7"/>
        </w:tc>
        <w:tc>
          <w:tcPr>
            <w:tcW w:w="1390" w:type="dxa"/>
          </w:tcPr>
          <w:p w14:paraId="10721ACA" w14:textId="77777777" w:rsidR="002422B7" w:rsidRDefault="002422B7"/>
        </w:tc>
      </w:tr>
      <w:tr w:rsidR="002422B7" w14:paraId="38776F36" w14:textId="77777777">
        <w:tc>
          <w:tcPr>
            <w:tcW w:w="1634" w:type="dxa"/>
          </w:tcPr>
          <w:p w14:paraId="668215AE" w14:textId="77777777" w:rsidR="002422B7" w:rsidRDefault="00000000">
            <w:r>
              <w:t xml:space="preserve">STLINK </w:t>
            </w:r>
          </w:p>
        </w:tc>
        <w:tc>
          <w:tcPr>
            <w:tcW w:w="1389" w:type="dxa"/>
          </w:tcPr>
          <w:p w14:paraId="27869C23" w14:textId="77777777" w:rsidR="002422B7" w:rsidRDefault="002422B7"/>
        </w:tc>
        <w:tc>
          <w:tcPr>
            <w:tcW w:w="1486" w:type="dxa"/>
          </w:tcPr>
          <w:p w14:paraId="7220C214" w14:textId="77777777" w:rsidR="002422B7" w:rsidRDefault="002422B7"/>
        </w:tc>
        <w:tc>
          <w:tcPr>
            <w:tcW w:w="1503" w:type="dxa"/>
          </w:tcPr>
          <w:p w14:paraId="6DC27186" w14:textId="77777777" w:rsidR="002422B7" w:rsidRDefault="002422B7"/>
        </w:tc>
        <w:tc>
          <w:tcPr>
            <w:tcW w:w="1660" w:type="dxa"/>
          </w:tcPr>
          <w:p w14:paraId="578A100C" w14:textId="77777777" w:rsidR="002422B7" w:rsidRDefault="002422B7"/>
        </w:tc>
        <w:tc>
          <w:tcPr>
            <w:tcW w:w="1390" w:type="dxa"/>
          </w:tcPr>
          <w:p w14:paraId="66968BA0" w14:textId="77777777" w:rsidR="002422B7" w:rsidRDefault="002422B7"/>
        </w:tc>
      </w:tr>
      <w:tr w:rsidR="002422B7" w14:paraId="62E9E837" w14:textId="77777777">
        <w:tc>
          <w:tcPr>
            <w:tcW w:w="1634" w:type="dxa"/>
            <w:vMerge w:val="restart"/>
          </w:tcPr>
          <w:p w14:paraId="58F24EA5" w14:textId="77777777" w:rsidR="002422B7" w:rsidRDefault="00000000">
            <w:r>
              <w:t xml:space="preserve">CAN BUS </w:t>
            </w:r>
          </w:p>
        </w:tc>
        <w:tc>
          <w:tcPr>
            <w:tcW w:w="1389" w:type="dxa"/>
          </w:tcPr>
          <w:p w14:paraId="62BFFC96" w14:textId="77777777" w:rsidR="002422B7" w:rsidRDefault="002422B7"/>
        </w:tc>
        <w:tc>
          <w:tcPr>
            <w:tcW w:w="1486" w:type="dxa"/>
          </w:tcPr>
          <w:p w14:paraId="7A49EEDD" w14:textId="77777777" w:rsidR="002422B7" w:rsidRDefault="002422B7"/>
        </w:tc>
        <w:tc>
          <w:tcPr>
            <w:tcW w:w="1503" w:type="dxa"/>
          </w:tcPr>
          <w:p w14:paraId="015D9577" w14:textId="77777777" w:rsidR="002422B7" w:rsidRDefault="002422B7"/>
        </w:tc>
        <w:tc>
          <w:tcPr>
            <w:tcW w:w="1660" w:type="dxa"/>
          </w:tcPr>
          <w:p w14:paraId="7E3BAF66" w14:textId="77777777" w:rsidR="002422B7" w:rsidRDefault="002422B7"/>
        </w:tc>
        <w:tc>
          <w:tcPr>
            <w:tcW w:w="1390" w:type="dxa"/>
          </w:tcPr>
          <w:p w14:paraId="52C4CC99" w14:textId="77777777" w:rsidR="002422B7" w:rsidRDefault="002422B7"/>
        </w:tc>
      </w:tr>
      <w:tr w:rsidR="002422B7" w14:paraId="6A396457" w14:textId="77777777">
        <w:tc>
          <w:tcPr>
            <w:tcW w:w="1634" w:type="dxa"/>
            <w:vMerge/>
          </w:tcPr>
          <w:p w14:paraId="427E6FA1" w14:textId="77777777" w:rsidR="002422B7" w:rsidRDefault="002422B7">
            <w:pPr>
              <w:widowControl w:val="0"/>
              <w:pBdr>
                <w:top w:val="nil"/>
                <w:left w:val="nil"/>
                <w:bottom w:val="nil"/>
                <w:right w:val="nil"/>
                <w:between w:val="nil"/>
              </w:pBdr>
              <w:spacing w:line="276" w:lineRule="auto"/>
            </w:pPr>
          </w:p>
        </w:tc>
        <w:tc>
          <w:tcPr>
            <w:tcW w:w="1389" w:type="dxa"/>
          </w:tcPr>
          <w:p w14:paraId="078D51AD" w14:textId="77777777" w:rsidR="002422B7" w:rsidRDefault="002422B7"/>
        </w:tc>
        <w:tc>
          <w:tcPr>
            <w:tcW w:w="1486" w:type="dxa"/>
          </w:tcPr>
          <w:p w14:paraId="538319B0" w14:textId="77777777" w:rsidR="002422B7" w:rsidRDefault="002422B7"/>
        </w:tc>
        <w:tc>
          <w:tcPr>
            <w:tcW w:w="1503" w:type="dxa"/>
          </w:tcPr>
          <w:p w14:paraId="677D457C" w14:textId="77777777" w:rsidR="002422B7" w:rsidRDefault="002422B7"/>
        </w:tc>
        <w:tc>
          <w:tcPr>
            <w:tcW w:w="1660" w:type="dxa"/>
          </w:tcPr>
          <w:p w14:paraId="4BDF8A00" w14:textId="77777777" w:rsidR="002422B7" w:rsidRDefault="002422B7"/>
        </w:tc>
        <w:tc>
          <w:tcPr>
            <w:tcW w:w="1390" w:type="dxa"/>
          </w:tcPr>
          <w:p w14:paraId="59BE07AD" w14:textId="77777777" w:rsidR="002422B7" w:rsidRDefault="002422B7"/>
        </w:tc>
      </w:tr>
      <w:tr w:rsidR="002422B7" w14:paraId="4B1862D8" w14:textId="77777777">
        <w:tc>
          <w:tcPr>
            <w:tcW w:w="1634" w:type="dxa"/>
            <w:vMerge/>
          </w:tcPr>
          <w:p w14:paraId="36CB5E68" w14:textId="77777777" w:rsidR="002422B7" w:rsidRDefault="002422B7">
            <w:pPr>
              <w:widowControl w:val="0"/>
              <w:pBdr>
                <w:top w:val="nil"/>
                <w:left w:val="nil"/>
                <w:bottom w:val="nil"/>
                <w:right w:val="nil"/>
                <w:between w:val="nil"/>
              </w:pBdr>
              <w:spacing w:line="276" w:lineRule="auto"/>
            </w:pPr>
          </w:p>
        </w:tc>
        <w:tc>
          <w:tcPr>
            <w:tcW w:w="1389" w:type="dxa"/>
          </w:tcPr>
          <w:p w14:paraId="32F19ED6" w14:textId="77777777" w:rsidR="002422B7" w:rsidRDefault="002422B7"/>
        </w:tc>
        <w:tc>
          <w:tcPr>
            <w:tcW w:w="1486" w:type="dxa"/>
          </w:tcPr>
          <w:p w14:paraId="7A675686" w14:textId="77777777" w:rsidR="002422B7" w:rsidRDefault="002422B7"/>
        </w:tc>
        <w:tc>
          <w:tcPr>
            <w:tcW w:w="1503" w:type="dxa"/>
          </w:tcPr>
          <w:p w14:paraId="696F4A43" w14:textId="77777777" w:rsidR="002422B7" w:rsidRDefault="002422B7"/>
        </w:tc>
        <w:tc>
          <w:tcPr>
            <w:tcW w:w="1660" w:type="dxa"/>
          </w:tcPr>
          <w:p w14:paraId="6D80E8A5" w14:textId="77777777" w:rsidR="002422B7" w:rsidRDefault="002422B7"/>
        </w:tc>
        <w:tc>
          <w:tcPr>
            <w:tcW w:w="1390" w:type="dxa"/>
          </w:tcPr>
          <w:p w14:paraId="0569E8E6" w14:textId="77777777" w:rsidR="002422B7" w:rsidRDefault="002422B7"/>
        </w:tc>
      </w:tr>
    </w:tbl>
    <w:p w14:paraId="0194E784" w14:textId="77777777" w:rsidR="002422B7" w:rsidRDefault="002422B7"/>
    <w:p w14:paraId="48826DC6" w14:textId="77777777" w:rsidR="002422B7" w:rsidRDefault="00000000">
      <w:r>
        <w:rPr>
          <w:b/>
          <w:u w:val="single"/>
        </w:rPr>
        <w:t>General informations about the system :</w:t>
      </w:r>
      <w:r>
        <w:t xml:space="preserve"> </w:t>
      </w:r>
      <w:r>
        <w:br/>
        <w:t>1 – Modules Boards are defined as master or slave in their code source and that feature can't be changed by the customer.</w:t>
      </w:r>
    </w:p>
    <w:p w14:paraId="4EBA0EF6" w14:textId="77777777" w:rsidR="002422B7" w:rsidRDefault="00000000">
      <w:r>
        <w:t>2 - The master board is the one wich is connected to the screen .</w:t>
      </w:r>
    </w:p>
    <w:p w14:paraId="52DCC3FD" w14:textId="77777777" w:rsidR="002422B7" w:rsidRDefault="00000000">
      <w:r>
        <w:t>3 - all boards are connected to the CAN bus through RJ45 connection .</w:t>
      </w:r>
    </w:p>
    <w:p w14:paraId="7A57ABD4" w14:textId="77777777" w:rsidR="002422B7" w:rsidRDefault="002422B7"/>
    <w:p w14:paraId="1067EBF0" w14:textId="77777777" w:rsidR="002422B7" w:rsidRDefault="00000000">
      <w:r>
        <w:rPr>
          <w:noProof/>
        </w:rPr>
        <mc:AlternateContent>
          <mc:Choice Requires="wps">
            <w:drawing>
              <wp:anchor distT="0" distB="0" distL="114300" distR="114300" simplePos="0" relativeHeight="251658240" behindDoc="0" locked="0" layoutInCell="1" hidden="0" allowOverlap="1" wp14:anchorId="2712D594" wp14:editId="18984F5B">
                <wp:simplePos x="0" y="0"/>
                <wp:positionH relativeFrom="column">
                  <wp:posOffset>-471531</wp:posOffset>
                </wp:positionH>
                <wp:positionV relativeFrom="paragraph">
                  <wp:posOffset>359780</wp:posOffset>
                </wp:positionV>
                <wp:extent cx="5706320" cy="741953"/>
                <wp:effectExtent l="0" t="0" r="27940" b="20320"/>
                <wp:wrapNone/>
                <wp:docPr id="3" name="Group 3"/>
                <wp:cNvGraphicFramePr/>
                <a:graphic xmlns:a="http://schemas.openxmlformats.org/drawingml/2006/main">
                  <a:graphicData uri="http://schemas.microsoft.com/office/word/2010/wordprocessingGroup">
                    <wpg:wgp>
                      <wpg:cNvGrpSpPr/>
                      <wpg:grpSpPr>
                        <a:xfrm>
                          <a:off x="0" y="0"/>
                          <a:ext cx="5706320" cy="741953"/>
                          <a:chOff x="0" y="0"/>
                          <a:chExt cx="5706320" cy="741953"/>
                        </a:xfrm>
                      </wpg:grpSpPr>
                      <wpg:grpSp>
                        <wpg:cNvPr id="1" name="Group 1"/>
                        <wpg:cNvGrpSpPr/>
                        <wpg:grpSpPr>
                          <a:xfrm>
                            <a:off x="1361714" y="0"/>
                            <a:ext cx="4344606" cy="741953"/>
                            <a:chOff x="0" y="0"/>
                            <a:chExt cx="5884039" cy="998469"/>
                          </a:xfrm>
                        </wpg:grpSpPr>
                        <wpg:grpSp>
                          <wpg:cNvPr id="2" name="Group 2"/>
                          <wpg:cNvGrpSpPr/>
                          <wpg:grpSpPr>
                            <a:xfrm>
                              <a:off x="438150" y="138896"/>
                              <a:ext cx="1192193" cy="625033"/>
                              <a:chOff x="0" y="0"/>
                              <a:chExt cx="1192193" cy="625033"/>
                            </a:xfrm>
                          </wpg:grpSpPr>
                          <wps:wsp>
                            <wps:cNvPr id="4" name="Rectangle 4"/>
                            <wps:cNvSpPr/>
                            <wps:spPr>
                              <a:xfrm>
                                <a:off x="81023" y="0"/>
                                <a:ext cx="1111170" cy="6250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92597"/>
                                <a:ext cx="219364" cy="1676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1575" y="376177"/>
                                <a:ext cx="219364" cy="1676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3221861" y="121534"/>
                              <a:ext cx="1192193" cy="625033"/>
                              <a:chOff x="0" y="0"/>
                              <a:chExt cx="1192193" cy="625033"/>
                            </a:xfrm>
                          </wpg:grpSpPr>
                          <wps:wsp>
                            <wps:cNvPr id="9" name="Rectangle 9"/>
                            <wps:cNvSpPr/>
                            <wps:spPr>
                              <a:xfrm>
                                <a:off x="81023" y="0"/>
                                <a:ext cx="1111170" cy="6250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92597"/>
                                <a:ext cx="219364" cy="1676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575" y="376177"/>
                                <a:ext cx="219364" cy="1676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1821325" y="115747"/>
                              <a:ext cx="1192193" cy="625033"/>
                              <a:chOff x="0" y="0"/>
                              <a:chExt cx="1192193" cy="625033"/>
                            </a:xfrm>
                          </wpg:grpSpPr>
                          <wps:wsp>
                            <wps:cNvPr id="13" name="Rectangle 13"/>
                            <wps:cNvSpPr/>
                            <wps:spPr>
                              <a:xfrm>
                                <a:off x="81023" y="0"/>
                                <a:ext cx="1111170" cy="6250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92597"/>
                                <a:ext cx="219364" cy="1676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1575" y="376177"/>
                                <a:ext cx="219364" cy="1676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4691846" y="115747"/>
                              <a:ext cx="1192193" cy="625033"/>
                              <a:chOff x="0" y="0"/>
                              <a:chExt cx="1192193" cy="625033"/>
                            </a:xfrm>
                          </wpg:grpSpPr>
                          <wps:wsp>
                            <wps:cNvPr id="17" name="Rectangle 17"/>
                            <wps:cNvSpPr/>
                            <wps:spPr>
                              <a:xfrm>
                                <a:off x="81023" y="0"/>
                                <a:ext cx="1111170" cy="6250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92597"/>
                                <a:ext cx="219364" cy="1676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575" y="376177"/>
                                <a:ext cx="219364" cy="1676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Freeform: Shape 20"/>
                          <wps:cNvSpPr/>
                          <wps:spPr>
                            <a:xfrm>
                              <a:off x="177720" y="572947"/>
                              <a:ext cx="1730171" cy="410916"/>
                            </a:xfrm>
                            <a:custGeom>
                              <a:avLst/>
                              <a:gdLst>
                                <a:gd name="connsiteX0" fmla="*/ 329634 w 1730171"/>
                                <a:gd name="connsiteY0" fmla="*/ 23149 h 410916"/>
                                <a:gd name="connsiteX1" fmla="*/ 86566 w 1730171"/>
                                <a:gd name="connsiteY1" fmla="*/ 86810 h 410916"/>
                                <a:gd name="connsiteX2" fmla="*/ 132864 w 1730171"/>
                                <a:gd name="connsiteY2" fmla="*/ 376177 h 410916"/>
                                <a:gd name="connsiteX3" fmla="*/ 1573913 w 1730171"/>
                                <a:gd name="connsiteY3" fmla="*/ 376177 h 410916"/>
                                <a:gd name="connsiteX4" fmla="*/ 1568125 w 1730171"/>
                                <a:gd name="connsiteY4" fmla="*/ 109959 h 410916"/>
                                <a:gd name="connsiteX5" fmla="*/ 1730171 w 1730171"/>
                                <a:gd name="connsiteY5" fmla="*/ 0 h 410916"/>
                                <a:gd name="connsiteX6" fmla="*/ 1730171 w 1730171"/>
                                <a:gd name="connsiteY6" fmla="*/ 0 h 4109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0171" h="410916">
                                  <a:moveTo>
                                    <a:pt x="329634" y="23149"/>
                                  </a:moveTo>
                                  <a:cubicBezTo>
                                    <a:pt x="224497" y="25560"/>
                                    <a:pt x="119361" y="27972"/>
                                    <a:pt x="86566" y="86810"/>
                                  </a:cubicBezTo>
                                  <a:cubicBezTo>
                                    <a:pt x="53771" y="145648"/>
                                    <a:pt x="-115027" y="327949"/>
                                    <a:pt x="132864" y="376177"/>
                                  </a:cubicBezTo>
                                  <a:cubicBezTo>
                                    <a:pt x="380755" y="424405"/>
                                    <a:pt x="1334703" y="420547"/>
                                    <a:pt x="1573913" y="376177"/>
                                  </a:cubicBezTo>
                                  <a:cubicBezTo>
                                    <a:pt x="1813123" y="331807"/>
                                    <a:pt x="1542082" y="172655"/>
                                    <a:pt x="1568125" y="109959"/>
                                  </a:cubicBezTo>
                                  <a:cubicBezTo>
                                    <a:pt x="1594168" y="47263"/>
                                    <a:pt x="1730171" y="0"/>
                                    <a:pt x="1730171" y="0"/>
                                  </a:cubicBezTo>
                                  <a:lnTo>
                                    <a:pt x="1730171"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1630342" y="0"/>
                              <a:ext cx="1671107" cy="294404"/>
                            </a:xfrm>
                            <a:custGeom>
                              <a:avLst/>
                              <a:gdLst>
                                <a:gd name="connsiteX0" fmla="*/ 247421 w 1671107"/>
                                <a:gd name="connsiteY0" fmla="*/ 271255 h 294404"/>
                                <a:gd name="connsiteX1" fmla="*/ 62226 w 1671107"/>
                                <a:gd name="connsiteY1" fmla="*/ 224956 h 294404"/>
                                <a:gd name="connsiteX2" fmla="*/ 137462 w 1671107"/>
                                <a:gd name="connsiteY2" fmla="*/ 39761 h 294404"/>
                                <a:gd name="connsiteX3" fmla="*/ 1520636 w 1671107"/>
                                <a:gd name="connsiteY3" fmla="*/ 5037 h 294404"/>
                                <a:gd name="connsiteX4" fmla="*/ 1497487 w 1671107"/>
                                <a:gd name="connsiteY4" fmla="*/ 114997 h 294404"/>
                                <a:gd name="connsiteX5" fmla="*/ 1497487 w 1671107"/>
                                <a:gd name="connsiteY5" fmla="*/ 230743 h 294404"/>
                                <a:gd name="connsiteX6" fmla="*/ 1671107 w 1671107"/>
                                <a:gd name="connsiteY6" fmla="*/ 294404 h 2944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71107" h="294404">
                                  <a:moveTo>
                                    <a:pt x="247421" y="271255"/>
                                  </a:moveTo>
                                  <a:cubicBezTo>
                                    <a:pt x="163986" y="267396"/>
                                    <a:pt x="80552" y="263538"/>
                                    <a:pt x="62226" y="224956"/>
                                  </a:cubicBezTo>
                                  <a:cubicBezTo>
                                    <a:pt x="43900" y="186374"/>
                                    <a:pt x="-105606" y="76414"/>
                                    <a:pt x="137462" y="39761"/>
                                  </a:cubicBezTo>
                                  <a:cubicBezTo>
                                    <a:pt x="380530" y="3108"/>
                                    <a:pt x="1293965" y="-7502"/>
                                    <a:pt x="1520636" y="5037"/>
                                  </a:cubicBezTo>
                                  <a:cubicBezTo>
                                    <a:pt x="1747307" y="17576"/>
                                    <a:pt x="1501345" y="77379"/>
                                    <a:pt x="1497487" y="114997"/>
                                  </a:cubicBezTo>
                                  <a:cubicBezTo>
                                    <a:pt x="1493629" y="152615"/>
                                    <a:pt x="1468550" y="200842"/>
                                    <a:pt x="1497487" y="230743"/>
                                  </a:cubicBezTo>
                                  <a:cubicBezTo>
                                    <a:pt x="1526424" y="260644"/>
                                    <a:pt x="1598765" y="277524"/>
                                    <a:pt x="1671107" y="294404"/>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123477" y="567159"/>
                              <a:ext cx="1679314" cy="431310"/>
                            </a:xfrm>
                            <a:custGeom>
                              <a:avLst/>
                              <a:gdLst>
                                <a:gd name="connsiteX0" fmla="*/ 215116 w 1679314"/>
                                <a:gd name="connsiteY0" fmla="*/ 11575 h 431310"/>
                                <a:gd name="connsiteX1" fmla="*/ 985 w 1679314"/>
                                <a:gd name="connsiteY1" fmla="*/ 104172 h 431310"/>
                                <a:gd name="connsiteX2" fmla="*/ 215116 w 1679314"/>
                                <a:gd name="connsiteY2" fmla="*/ 422476 h 431310"/>
                                <a:gd name="connsiteX3" fmla="*/ 1453607 w 1679314"/>
                                <a:gd name="connsiteY3" fmla="*/ 318304 h 431310"/>
                                <a:gd name="connsiteX4" fmla="*/ 1424671 w 1679314"/>
                                <a:gd name="connsiteY4" fmla="*/ 63661 h 431310"/>
                                <a:gd name="connsiteX5" fmla="*/ 1679314 w 1679314"/>
                                <a:gd name="connsiteY5" fmla="*/ 0 h 4313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79314" h="431310">
                                  <a:moveTo>
                                    <a:pt x="215116" y="11575"/>
                                  </a:moveTo>
                                  <a:cubicBezTo>
                                    <a:pt x="108050" y="23632"/>
                                    <a:pt x="985" y="35689"/>
                                    <a:pt x="985" y="104172"/>
                                  </a:cubicBezTo>
                                  <a:cubicBezTo>
                                    <a:pt x="985" y="172655"/>
                                    <a:pt x="-26988" y="386787"/>
                                    <a:pt x="215116" y="422476"/>
                                  </a:cubicBezTo>
                                  <a:cubicBezTo>
                                    <a:pt x="457220" y="458165"/>
                                    <a:pt x="1252015" y="378106"/>
                                    <a:pt x="1453607" y="318304"/>
                                  </a:cubicBezTo>
                                  <a:cubicBezTo>
                                    <a:pt x="1655199" y="258502"/>
                                    <a:pt x="1387053" y="116712"/>
                                    <a:pt x="1424671" y="63661"/>
                                  </a:cubicBezTo>
                                  <a:cubicBezTo>
                                    <a:pt x="1462289" y="10610"/>
                                    <a:pt x="1570801" y="5305"/>
                                    <a:pt x="1679314" y="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Right 23"/>
                          <wps:cNvSpPr/>
                          <wps:spPr>
                            <a:xfrm rot="10800000">
                              <a:off x="0" y="256331"/>
                              <a:ext cx="318304" cy="1389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a:spLocks noChangeArrowheads="1"/>
                        </wps:cNvSpPr>
                        <wps:spPr bwMode="auto">
                          <a:xfrm>
                            <a:off x="0" y="69448"/>
                            <a:ext cx="1284131" cy="298522"/>
                          </a:xfrm>
                          <a:prstGeom prst="rect">
                            <a:avLst/>
                          </a:prstGeom>
                          <a:solidFill>
                            <a:srgbClr val="FFFFFF"/>
                          </a:solidFill>
                          <a:ln w="9525">
                            <a:solidFill>
                              <a:srgbClr val="000000"/>
                            </a:solidFill>
                            <a:miter lim="800000"/>
                            <a:headEnd/>
                            <a:tailEnd/>
                          </a:ln>
                        </wps:spPr>
                        <wps:txbx>
                          <w:txbxContent>
                            <w:p w14:paraId="72FD9839" w14:textId="77777777" w:rsidR="00066FFE" w:rsidRDefault="00000000">
                              <w:r>
                                <w:t>Output of PL_ONE Box</w:t>
                              </w:r>
                            </w:p>
                          </w:txbxContent>
                        </wps:txbx>
                        <wps:bodyPr rot="0" vert="horz" wrap="square" lIns="91440" tIns="45720" rIns="91440" bIns="45720"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-471531</wp:posOffset>
                </wp:positionH>
                <wp:positionV relativeFrom="paragraph">
                  <wp:posOffset>359780</wp:posOffset>
                </wp:positionV>
                <wp:extent cx="5734260" cy="762273"/>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260" cy="762273"/>
                        </a:xfrm>
                        <a:prstGeom prst="rect"/>
                        <a:ln/>
                      </pic:spPr>
                    </pic:pic>
                  </a:graphicData>
                </a:graphic>
              </wp:anchor>
            </w:drawing>
          </mc:Fallback>
        </mc:AlternateContent>
      </w:r>
    </w:p>
    <w:p w14:paraId="7DD31CD7" w14:textId="77777777" w:rsidR="002422B7" w:rsidRDefault="00000000">
      <w:r>
        <w:rPr>
          <w:noProof/>
        </w:rPr>
        <mc:AlternateContent>
          <mc:Choice Requires="wps">
            <w:drawing>
              <wp:anchor distT="0" distB="0" distL="114300" distR="114300" simplePos="0" relativeHeight="251659264" behindDoc="0" locked="0" layoutInCell="1" hidden="0" allowOverlap="1" wp14:anchorId="26291F91" wp14:editId="12ACB86C">
                <wp:simplePos x="0" y="0"/>
                <wp:positionH relativeFrom="column">
                  <wp:posOffset>1397756</wp:posOffset>
                </wp:positionH>
                <wp:positionV relativeFrom="paragraph">
                  <wp:posOffset>38695</wp:posOffset>
                </wp:positionV>
                <wp:extent cx="605616" cy="298412"/>
                <wp:effectExtent l="0" t="0" r="23495" b="260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616" cy="298412"/>
                        </a:xfrm>
                        <a:prstGeom prst="rect">
                          <a:avLst/>
                        </a:prstGeom>
                        <a:solidFill>
                          <a:srgbClr val="FFFFFF"/>
                        </a:solidFill>
                        <a:ln w="9525">
                          <a:solidFill>
                            <a:srgbClr val="000000"/>
                          </a:solidFill>
                          <a:miter lim="800000"/>
                          <a:headEnd/>
                          <a:tailEnd/>
                        </a:ln>
                      </wps:spPr>
                      <wps:txbx>
                        <w:txbxContent>
                          <w:p w14:paraId="0A63C967" w14:textId="77777777" w:rsidR="00066FFE" w:rsidRDefault="00000000" w:rsidP="00066FFE">
                            <w:r>
                              <w:t>Master</w:t>
                            </w:r>
                          </w:p>
                        </w:txbxContent>
                      </wps:txbx>
                      <wps:bodyPr rot="0" vert="horz" wrap="square" lIns="91440" tIns="45720" rIns="91440" bIns="4572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1397756</wp:posOffset>
                </wp:positionH>
                <wp:positionV relativeFrom="paragraph">
                  <wp:posOffset>38695</wp:posOffset>
                </wp:positionV>
                <wp:extent cx="629111" cy="324447"/>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111" cy="324447"/>
                        </a:xfrm>
                        <a:prstGeom prst="rect"/>
                        <a:ln/>
                      </pic:spPr>
                    </pic:pic>
                  </a:graphicData>
                </a:graphic>
              </wp:anchor>
            </w:drawing>
          </mc:Fallback>
        </mc:AlternateContent>
      </w:r>
    </w:p>
    <w:p w14:paraId="27066F53" w14:textId="77777777" w:rsidR="002422B7" w:rsidRDefault="002422B7"/>
    <w:p w14:paraId="3CE98983" w14:textId="77777777" w:rsidR="002422B7" w:rsidRDefault="002422B7"/>
    <w:p w14:paraId="664D2F91" w14:textId="77777777" w:rsidR="002422B7" w:rsidRDefault="00000000">
      <w:r>
        <w:rPr>
          <w:noProof/>
        </w:rPr>
        <mc:AlternateContent>
          <mc:Choice Requires="wps">
            <w:drawing>
              <wp:anchor distT="0" distB="0" distL="114300" distR="114300" simplePos="0" relativeHeight="251660288" behindDoc="0" locked="0" layoutInCell="1" hidden="0" allowOverlap="1" wp14:anchorId="072BCA4D" wp14:editId="35FC8EE4">
                <wp:simplePos x="0" y="0"/>
                <wp:positionH relativeFrom="column">
                  <wp:posOffset>-482743</wp:posOffset>
                </wp:positionH>
                <wp:positionV relativeFrom="paragraph">
                  <wp:posOffset>201070</wp:posOffset>
                </wp:positionV>
                <wp:extent cx="570611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06110" cy="635"/>
                        </a:xfrm>
                        <a:prstGeom prst="rect">
                          <a:avLst/>
                        </a:prstGeom>
                        <a:solidFill>
                          <a:prstClr val="white"/>
                        </a:solidFill>
                        <a:ln>
                          <a:noFill/>
                        </a:ln>
                      </wps:spPr>
                      <wps:txbx>
                        <w:txbxContent>
                          <w:p w14:paraId="6E9B520E" w14:textId="77777777" w:rsidR="00066FFE" w:rsidRPr="00AC4A63" w:rsidRDefault="00000000" w:rsidP="00066FFE">
                            <w:pPr>
                              <w:jc w:val="center"/>
                              <w:rPr>
                                <w:noProof/>
                              </w:rPr>
                            </w:pPr>
                            <w:r>
                              <w:t xml:space="preserve">Figure </w:t>
                            </w:r>
                            <w:r>
                              <w:fldChar w:fldCharType="begin"/>
                            </w:r>
                            <w:r>
                              <w:instrText xml:space="preserve"> SEQ Figure \* ARABIC </w:instrText>
                            </w:r>
                            <w:r>
                              <w:fldChar w:fldCharType="separate"/>
                            </w:r>
                            <w:r>
                              <w:rPr>
                                <w:noProof/>
                              </w:rPr>
                              <w:t>1</w:t>
                            </w:r>
                            <w:r>
                              <w:fldChar w:fldCharType="end"/>
                            </w:r>
                            <w:r>
                              <w:t>: Typical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-482743</wp:posOffset>
                </wp:positionH>
                <wp:positionV relativeFrom="paragraph">
                  <wp:posOffset>201070</wp:posOffset>
                </wp:positionV>
                <wp:extent cx="5706110" cy="635"/>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06110" cy="635"/>
                        </a:xfrm>
                        <a:prstGeom prst="rect"/>
                        <a:ln/>
                      </pic:spPr>
                    </pic:pic>
                  </a:graphicData>
                </a:graphic>
              </wp:anchor>
            </w:drawing>
          </mc:Fallback>
        </mc:AlternateContent>
      </w:r>
    </w:p>
    <w:p w14:paraId="3A26CABB" w14:textId="77777777" w:rsidR="002422B7" w:rsidRDefault="002422B7"/>
    <w:p w14:paraId="7D3C47D7" w14:textId="77777777" w:rsidR="002422B7" w:rsidRDefault="002422B7"/>
    <w:p w14:paraId="0C9CF021" w14:textId="77777777" w:rsidR="002422B7" w:rsidRDefault="002422B7"/>
    <w:p w14:paraId="7BB4E08D" w14:textId="77777777" w:rsidR="002422B7" w:rsidRDefault="002422B7"/>
    <w:p w14:paraId="651774C3" w14:textId="700BD8E4" w:rsidR="002422B7" w:rsidRDefault="00000000">
      <w:r>
        <w:t xml:space="preserve">5-The General Converter Mode (GCM) and the IN_OUT references (voltage , current , etc…) can’t be change in real time . A startup  is needed for all the boards to start together with the same regulation parameters. </w:t>
      </w:r>
      <w:ins w:id="0" w:author="Sayed naser moravej" w:date="2024-02-22T20:08:00Z">
        <w:r w:rsidR="007A39E9">
          <w:t xml:space="preserve">(from where these parameters provided? </w:t>
        </w:r>
      </w:ins>
      <w:ins w:id="1" w:author="Sayed naser moravej" w:date="2024-02-22T20:11:00Z">
        <w:r w:rsidR="007A39E9">
          <w:t>They m</w:t>
        </w:r>
      </w:ins>
      <w:ins w:id="2" w:author="Sayed naser moravej" w:date="2024-02-22T20:09:00Z">
        <w:r w:rsidR="007A39E9">
          <w:t>ust be</w:t>
        </w:r>
      </w:ins>
      <w:ins w:id="3" w:author="Sayed naser moravej" w:date="2024-02-22T20:08:00Z">
        <w:r w:rsidR="007A39E9">
          <w:t xml:space="preserve"> a</w:t>
        </w:r>
      </w:ins>
      <w:ins w:id="4" w:author="Sayed naser moravej" w:date="2024-02-22T20:09:00Z">
        <w:r w:rsidR="007A39E9">
          <w:t xml:space="preserve"> starting parameter embedded in the code</w:t>
        </w:r>
      </w:ins>
      <w:ins w:id="5" w:author="Sayed naser moravej" w:date="2024-02-22T20:11:00Z">
        <w:r w:rsidR="007A39E9">
          <w:t>.</w:t>
        </w:r>
      </w:ins>
      <w:ins w:id="6" w:author="Sayed naser moravej" w:date="2024-02-22T20:09:00Z">
        <w:r w:rsidR="007A39E9">
          <w:t>)</w:t>
        </w:r>
      </w:ins>
      <w:ins w:id="7" w:author="Sayed naser moravej" w:date="2024-02-22T20:08:00Z">
        <w:r w:rsidR="007A39E9">
          <w:t xml:space="preserve">  </w:t>
        </w:r>
      </w:ins>
    </w:p>
    <w:p w14:paraId="4FE73A46" w14:textId="5474867E" w:rsidR="002422B7" w:rsidRDefault="00000000">
      <w:r>
        <w:t xml:space="preserve">6- </w:t>
      </w:r>
      <w:r>
        <w:rPr>
          <w:highlight w:val="red"/>
        </w:rPr>
        <w:t>Battery in input need to be charged a little bit or PL_one can not start</w:t>
      </w:r>
      <w:ins w:id="8" w:author="Sayed naser moravej" w:date="2024-02-22T20:12:00Z">
        <w:r w:rsidR="007A39E9">
          <w:t xml:space="preserve"> (how this information effect on the code?)</w:t>
        </w:r>
      </w:ins>
    </w:p>
    <w:p w14:paraId="74B37CAC" w14:textId="77777777" w:rsidR="002422B7" w:rsidRDefault="002422B7"/>
    <w:p w14:paraId="24C2CC3F" w14:textId="77777777" w:rsidR="002422B7" w:rsidRDefault="002422B7"/>
    <w:p w14:paraId="602246CE" w14:textId="77777777" w:rsidR="002422B7" w:rsidRDefault="002422B7"/>
    <w:p w14:paraId="1E033656" w14:textId="77777777" w:rsidR="002422B7" w:rsidRDefault="002422B7"/>
    <w:p w14:paraId="7C48517D" w14:textId="77777777" w:rsidR="002422B7" w:rsidRDefault="002422B7"/>
    <w:p w14:paraId="7D6B16DA" w14:textId="77777777" w:rsidR="002422B7" w:rsidRDefault="00000000">
      <w:pPr>
        <w:rPr>
          <w:b/>
          <w:sz w:val="28"/>
          <w:szCs w:val="28"/>
          <w:u w:val="single"/>
        </w:rPr>
      </w:pPr>
      <w:r>
        <w:rPr>
          <w:b/>
          <w:sz w:val="28"/>
          <w:szCs w:val="28"/>
          <w:u w:val="single"/>
        </w:rPr>
        <w:t xml:space="preserve">Startup sequence </w:t>
      </w:r>
    </w:p>
    <w:p w14:paraId="10589F83" w14:textId="77777777" w:rsidR="002422B7" w:rsidRDefault="00000000">
      <w:pPr>
        <w:numPr>
          <w:ilvl w:val="0"/>
          <w:numId w:val="2"/>
        </w:numPr>
        <w:pBdr>
          <w:top w:val="nil"/>
          <w:left w:val="nil"/>
          <w:bottom w:val="nil"/>
          <w:right w:val="nil"/>
          <w:between w:val="nil"/>
        </w:pBdr>
        <w:spacing w:after="0"/>
        <w:rPr>
          <w:color w:val="000000"/>
        </w:rPr>
      </w:pPr>
      <w:r>
        <w:rPr>
          <w:color w:val="000000"/>
        </w:rPr>
        <w:t>A switch allow voltage to go to input of feeder</w:t>
      </w:r>
    </w:p>
    <w:p w14:paraId="32EC10E0" w14:textId="77777777" w:rsidR="002422B7" w:rsidRDefault="00000000">
      <w:pPr>
        <w:numPr>
          <w:ilvl w:val="0"/>
          <w:numId w:val="2"/>
        </w:numPr>
        <w:pBdr>
          <w:top w:val="nil"/>
          <w:left w:val="nil"/>
          <w:bottom w:val="nil"/>
          <w:right w:val="nil"/>
          <w:between w:val="nil"/>
        </w:pBdr>
        <w:spacing w:after="0"/>
        <w:rPr>
          <w:b/>
          <w:color w:val="000000"/>
          <w:sz w:val="24"/>
          <w:szCs w:val="24"/>
        </w:rPr>
      </w:pPr>
      <w:r>
        <w:rPr>
          <w:color w:val="000000"/>
        </w:rPr>
        <w:t xml:space="preserve">Fedeer </w:t>
      </w:r>
      <w:r>
        <w:rPr>
          <w:b/>
          <w:color w:val="000000"/>
          <w:sz w:val="24"/>
          <w:szCs w:val="24"/>
          <w:highlight w:val="green"/>
        </w:rPr>
        <w:t>power supply active (UVLO treated with NCP700 and TI)</w:t>
      </w:r>
    </w:p>
    <w:p w14:paraId="25502244" w14:textId="77777777" w:rsidR="002422B7" w:rsidRDefault="00000000">
      <w:pPr>
        <w:numPr>
          <w:ilvl w:val="0"/>
          <w:numId w:val="2"/>
        </w:numPr>
        <w:pBdr>
          <w:top w:val="nil"/>
          <w:left w:val="nil"/>
          <w:bottom w:val="nil"/>
          <w:right w:val="nil"/>
          <w:between w:val="nil"/>
        </w:pBdr>
        <w:rPr>
          <w:b/>
          <w:color w:val="000000"/>
          <w:sz w:val="24"/>
          <w:szCs w:val="24"/>
        </w:rPr>
      </w:pPr>
      <w:r>
        <w:rPr>
          <w:b/>
          <w:color w:val="000000"/>
          <w:sz w:val="24"/>
          <w:szCs w:val="24"/>
        </w:rPr>
        <w:lastRenderedPageBreak/>
        <w:t>Initial Checkup sequence</w:t>
      </w:r>
      <w:r>
        <w:rPr>
          <w:color w:val="000000"/>
          <w:sz w:val="24"/>
          <w:szCs w:val="24"/>
        </w:rPr>
        <w:t xml:space="preserve"> </w:t>
      </w:r>
      <w:r>
        <w:rPr>
          <w:color w:val="000000"/>
        </w:rPr>
        <w:t>(measure of board state :</w:t>
      </w:r>
    </w:p>
    <w:p w14:paraId="0E3F49B9" w14:textId="77777777" w:rsidR="002422B7" w:rsidRDefault="00000000">
      <w:r>
        <w:t xml:space="preserve">Board state : </w:t>
      </w:r>
    </w:p>
    <w:p w14:paraId="2CFBE878" w14:textId="77777777" w:rsidR="002422B7" w:rsidRDefault="00000000">
      <w:pPr>
        <w:numPr>
          <w:ilvl w:val="0"/>
          <w:numId w:val="1"/>
        </w:numPr>
        <w:pBdr>
          <w:top w:val="nil"/>
          <w:left w:val="nil"/>
          <w:bottom w:val="nil"/>
          <w:right w:val="nil"/>
          <w:between w:val="nil"/>
        </w:pBdr>
        <w:spacing w:after="0"/>
        <w:rPr>
          <w:color w:val="000000"/>
        </w:rPr>
      </w:pPr>
      <w:r>
        <w:rPr>
          <w:color w:val="000000"/>
        </w:rPr>
        <w:t>Temperatures boards_init &lt; 80deg</w:t>
      </w:r>
    </w:p>
    <w:p w14:paraId="57120827" w14:textId="77777777" w:rsidR="002422B7" w:rsidRDefault="00000000">
      <w:pPr>
        <w:numPr>
          <w:ilvl w:val="0"/>
          <w:numId w:val="1"/>
        </w:numPr>
        <w:pBdr>
          <w:top w:val="nil"/>
          <w:left w:val="nil"/>
          <w:bottom w:val="nil"/>
          <w:right w:val="nil"/>
          <w:between w:val="nil"/>
        </w:pBdr>
        <w:spacing w:after="0"/>
        <w:rPr>
          <w:color w:val="000000"/>
        </w:rPr>
      </w:pPr>
      <w:r>
        <w:rPr>
          <w:color w:val="000000"/>
        </w:rPr>
        <w:t>Vin_init &lt; 100V</w:t>
      </w:r>
    </w:p>
    <w:p w14:paraId="69CFA1B9" w14:textId="77777777" w:rsidR="002422B7" w:rsidRDefault="00000000">
      <w:pPr>
        <w:numPr>
          <w:ilvl w:val="0"/>
          <w:numId w:val="1"/>
        </w:numPr>
        <w:pBdr>
          <w:top w:val="nil"/>
          <w:left w:val="nil"/>
          <w:bottom w:val="nil"/>
          <w:right w:val="nil"/>
          <w:between w:val="nil"/>
        </w:pBdr>
        <w:spacing w:after="0"/>
        <w:rPr>
          <w:color w:val="000000"/>
        </w:rPr>
      </w:pPr>
      <w:r>
        <w:rPr>
          <w:color w:val="000000"/>
        </w:rPr>
        <w:t>Vout_init &lt; 100 V</w:t>
      </w:r>
    </w:p>
    <w:p w14:paraId="5D7C2314" w14:textId="77777777" w:rsidR="002422B7" w:rsidRDefault="00000000">
      <w:pPr>
        <w:numPr>
          <w:ilvl w:val="0"/>
          <w:numId w:val="1"/>
        </w:numPr>
        <w:pBdr>
          <w:top w:val="nil"/>
          <w:left w:val="nil"/>
          <w:bottom w:val="nil"/>
          <w:right w:val="nil"/>
          <w:between w:val="nil"/>
        </w:pBdr>
        <w:spacing w:after="0"/>
        <w:rPr>
          <w:color w:val="000000"/>
        </w:rPr>
      </w:pPr>
      <w:r>
        <w:rPr>
          <w:color w:val="000000"/>
        </w:rPr>
        <w:t>Iin_init &lt; 25A</w:t>
      </w:r>
    </w:p>
    <w:p w14:paraId="7E5A8D2E" w14:textId="4939839A" w:rsidR="002422B7" w:rsidRDefault="00000000">
      <w:pPr>
        <w:numPr>
          <w:ilvl w:val="0"/>
          <w:numId w:val="1"/>
        </w:numPr>
        <w:pBdr>
          <w:top w:val="nil"/>
          <w:left w:val="nil"/>
          <w:bottom w:val="nil"/>
          <w:right w:val="nil"/>
          <w:between w:val="nil"/>
        </w:pBdr>
        <w:rPr>
          <w:ins w:id="9" w:author="Sayed naser moravej" w:date="2024-02-22T20:16:00Z"/>
          <w:color w:val="000000"/>
        </w:rPr>
      </w:pPr>
      <w:r>
        <w:rPr>
          <w:color w:val="000000"/>
        </w:rPr>
        <w:t>Iout _init &lt; 25A</w:t>
      </w:r>
    </w:p>
    <w:p w14:paraId="3E7A76B3" w14:textId="6B9ED94B" w:rsidR="007A39E9" w:rsidRDefault="007A39E9" w:rsidP="007A39E9">
      <w:pPr>
        <w:pBdr>
          <w:top w:val="nil"/>
          <w:left w:val="nil"/>
          <w:bottom w:val="nil"/>
          <w:right w:val="nil"/>
          <w:between w:val="nil"/>
        </w:pBdr>
        <w:rPr>
          <w:color w:val="000000"/>
        </w:rPr>
        <w:pPrChange w:id="10" w:author="Sayed naser moravej" w:date="2024-02-22T20:16:00Z">
          <w:pPr>
            <w:numPr>
              <w:numId w:val="1"/>
            </w:numPr>
            <w:pBdr>
              <w:top w:val="nil"/>
              <w:left w:val="nil"/>
              <w:bottom w:val="nil"/>
              <w:right w:val="nil"/>
              <w:between w:val="nil"/>
            </w:pBdr>
            <w:ind w:left="1068" w:hanging="360"/>
          </w:pPr>
        </w:pPrChange>
      </w:pPr>
      <w:ins w:id="11" w:author="Sayed naser moravej" w:date="2024-02-22T20:16:00Z">
        <w:r>
          <w:rPr>
            <w:color w:val="000000"/>
          </w:rPr>
          <w:t>(</w:t>
        </w:r>
      </w:ins>
      <w:ins w:id="12" w:author="Sayed naser moravej" w:date="2024-02-22T20:17:00Z">
        <w:r>
          <w:rPr>
            <w:color w:val="000000"/>
          </w:rPr>
          <w:t>what is the relation between adc values and the real values? Adc values are below 3.3V)</w:t>
        </w:r>
      </w:ins>
    </w:p>
    <w:p w14:paraId="72E71285" w14:textId="77777777" w:rsidR="002422B7" w:rsidRDefault="00000000">
      <w:r>
        <w:rPr>
          <w:highlight w:val="cyan"/>
        </w:rPr>
        <w:t>Initial board status checkup (Bool Init_bd_st_ckp)</w:t>
      </w:r>
      <w:r>
        <w:t xml:space="preserve">  return :</w:t>
      </w:r>
    </w:p>
    <w:p w14:paraId="25BE7F6A" w14:textId="77777777" w:rsidR="002422B7" w:rsidRDefault="00000000">
      <w:r>
        <w:t>All ok (return 1)</w:t>
      </w:r>
    </w:p>
    <w:p w14:paraId="182ACC2B" w14:textId="77777777" w:rsidR="002422B7" w:rsidRDefault="00000000">
      <w:r>
        <w:t xml:space="preserve">If : ( TB &lt; </w:t>
      </w:r>
      <w:r>
        <w:rPr>
          <w:highlight w:val="yellow"/>
        </w:rPr>
        <w:t>value</w:t>
      </w:r>
      <w:r>
        <w:t xml:space="preserve"> ,  Vin &lt;  </w:t>
      </w:r>
      <w:r>
        <w:rPr>
          <w:highlight w:val="yellow"/>
        </w:rPr>
        <w:t>value</w:t>
      </w:r>
      <w:r>
        <w:t xml:space="preserve"> , Vout &lt; </w:t>
      </w:r>
      <w:r>
        <w:rPr>
          <w:highlight w:val="yellow"/>
        </w:rPr>
        <w:t>value</w:t>
      </w:r>
      <w:r>
        <w:t xml:space="preserve"> , Iin &lt; </w:t>
      </w:r>
      <w:r>
        <w:rPr>
          <w:highlight w:val="yellow"/>
        </w:rPr>
        <w:t>value</w:t>
      </w:r>
      <w:r>
        <w:t xml:space="preserve"> , Iout &lt; </w:t>
      </w:r>
      <w:r>
        <w:rPr>
          <w:highlight w:val="yellow"/>
        </w:rPr>
        <w:t>value</w:t>
      </w:r>
      <w:r>
        <w:t>)</w:t>
      </w:r>
    </w:p>
    <w:p w14:paraId="3CE74C1D" w14:textId="785F55D1" w:rsidR="002422B7" w:rsidRDefault="00000000">
      <w:pPr>
        <w:rPr>
          <w:ins w:id="13" w:author="Sayed naser moravej" w:date="2024-02-22T20:13:00Z"/>
        </w:rPr>
      </w:pPr>
      <w:r>
        <w:t>Otherwise , Board status checkup return a fault (0) and the code execution can’t continue.</w:t>
      </w:r>
    </w:p>
    <w:p w14:paraId="7C6C1F32" w14:textId="28A72210" w:rsidR="007A39E9" w:rsidDel="00A85341" w:rsidRDefault="007A39E9">
      <w:pPr>
        <w:rPr>
          <w:del w:id="14" w:author="Sayed naser moravej" w:date="2024-02-22T20:18:00Z"/>
        </w:rPr>
      </w:pPr>
    </w:p>
    <w:p w14:paraId="105FBABF" w14:textId="3E54B105" w:rsidR="002422B7" w:rsidRDefault="00000000">
      <w:r>
        <w:rPr>
          <w:highlight w:val="yellow"/>
        </w:rPr>
        <w:t>A continuous supervision of these parameters need to be done to be able to stop PWM generation in case of problem  .</w:t>
      </w:r>
      <w:ins w:id="15" w:author="Sayed naser moravej" w:date="2024-02-22T20:16:00Z">
        <w:r w:rsidR="007A39E9">
          <w:t xml:space="preserve"> (what is the frequency of checking the parameters?)</w:t>
        </w:r>
      </w:ins>
    </w:p>
    <w:p w14:paraId="438BEC6E" w14:textId="77777777" w:rsidR="002422B7" w:rsidRDefault="00000000">
      <w:r>
        <w:t xml:space="preserve">That feature will is implemented in the code source off all boards (Masters and slaves) and the Boards remount in real time their status through the CAN Bus in a boolean variable to the master. </w:t>
      </w:r>
    </w:p>
    <w:p w14:paraId="69FA16E5" w14:textId="77777777" w:rsidR="002422B7" w:rsidRDefault="00000000">
      <w:r>
        <w:t xml:space="preserve">In case of Fault the whole system stop.   </w:t>
      </w:r>
    </w:p>
    <w:p w14:paraId="3A4D2E5A" w14:textId="77777777" w:rsidR="002422B7" w:rsidRDefault="00000000">
      <w:r>
        <w:t>That constant supervision will compare the parameters :</w:t>
      </w:r>
    </w:p>
    <w:p w14:paraId="3DF80065" w14:textId="77777777" w:rsidR="002422B7" w:rsidRDefault="002422B7"/>
    <w:p w14:paraId="6E340A64" w14:textId="77777777" w:rsidR="002422B7" w:rsidRDefault="00000000">
      <w:pPr>
        <w:numPr>
          <w:ilvl w:val="0"/>
          <w:numId w:val="1"/>
        </w:numPr>
        <w:pBdr>
          <w:top w:val="nil"/>
          <w:left w:val="nil"/>
          <w:bottom w:val="nil"/>
          <w:right w:val="nil"/>
          <w:between w:val="nil"/>
        </w:pBdr>
        <w:spacing w:after="0"/>
        <w:rPr>
          <w:color w:val="000000"/>
        </w:rPr>
      </w:pPr>
      <w:r>
        <w:rPr>
          <w:color w:val="000000"/>
        </w:rPr>
        <w:t>Temperatures boards &lt; 80deg</w:t>
      </w:r>
    </w:p>
    <w:p w14:paraId="5D7F8727" w14:textId="77777777" w:rsidR="002422B7" w:rsidRDefault="00000000">
      <w:pPr>
        <w:numPr>
          <w:ilvl w:val="0"/>
          <w:numId w:val="1"/>
        </w:numPr>
        <w:pBdr>
          <w:top w:val="nil"/>
          <w:left w:val="nil"/>
          <w:bottom w:val="nil"/>
          <w:right w:val="nil"/>
          <w:between w:val="nil"/>
        </w:pBdr>
        <w:spacing w:after="0"/>
        <w:rPr>
          <w:color w:val="000000"/>
        </w:rPr>
      </w:pPr>
      <w:r>
        <w:rPr>
          <w:color w:val="000000"/>
        </w:rPr>
        <w:t>Vin &lt; 100V</w:t>
      </w:r>
    </w:p>
    <w:p w14:paraId="0070C182" w14:textId="77777777" w:rsidR="002422B7" w:rsidRDefault="00000000">
      <w:pPr>
        <w:numPr>
          <w:ilvl w:val="0"/>
          <w:numId w:val="1"/>
        </w:numPr>
        <w:pBdr>
          <w:top w:val="nil"/>
          <w:left w:val="nil"/>
          <w:bottom w:val="nil"/>
          <w:right w:val="nil"/>
          <w:between w:val="nil"/>
        </w:pBdr>
        <w:spacing w:after="0"/>
        <w:rPr>
          <w:color w:val="000000"/>
        </w:rPr>
      </w:pPr>
      <w:r>
        <w:rPr>
          <w:color w:val="000000"/>
        </w:rPr>
        <w:t>Vout &lt; 100 V</w:t>
      </w:r>
    </w:p>
    <w:p w14:paraId="00BC3FA5" w14:textId="44058EF1" w:rsidR="002422B7" w:rsidRDefault="00000000">
      <w:pPr>
        <w:numPr>
          <w:ilvl w:val="0"/>
          <w:numId w:val="1"/>
        </w:numPr>
        <w:pBdr>
          <w:top w:val="nil"/>
          <w:left w:val="nil"/>
          <w:bottom w:val="nil"/>
          <w:right w:val="nil"/>
          <w:between w:val="nil"/>
        </w:pBdr>
        <w:spacing w:after="0"/>
        <w:rPr>
          <w:color w:val="000000"/>
        </w:rPr>
      </w:pPr>
      <w:r>
        <w:rPr>
          <w:color w:val="000000"/>
        </w:rPr>
        <w:t>Iin= &lt; 25A</w:t>
      </w:r>
      <w:ins w:id="16" w:author="Sayed naser moravej" w:date="2024-02-22T20:26:00Z">
        <w:r w:rsidR="00A85341">
          <w:rPr>
            <w:color w:val="000000"/>
          </w:rPr>
          <w:t xml:space="preserve"> (on the top, Iin_init, there is no equal, shall it must be here? I mean =&lt;)</w:t>
        </w:r>
      </w:ins>
    </w:p>
    <w:p w14:paraId="50E23EE2" w14:textId="77777777" w:rsidR="002422B7" w:rsidRDefault="00000000">
      <w:pPr>
        <w:numPr>
          <w:ilvl w:val="0"/>
          <w:numId w:val="1"/>
        </w:numPr>
        <w:pBdr>
          <w:top w:val="nil"/>
          <w:left w:val="nil"/>
          <w:bottom w:val="nil"/>
          <w:right w:val="nil"/>
          <w:between w:val="nil"/>
        </w:pBdr>
        <w:rPr>
          <w:color w:val="000000"/>
        </w:rPr>
      </w:pPr>
      <w:r>
        <w:rPr>
          <w:color w:val="000000"/>
        </w:rPr>
        <w:t>Iout &lt; 25A</w:t>
      </w:r>
    </w:p>
    <w:p w14:paraId="1293544F" w14:textId="77777777" w:rsidR="002422B7" w:rsidRDefault="00000000">
      <w:r>
        <w:t>With some references.</w:t>
      </w:r>
    </w:p>
    <w:p w14:paraId="39160AA7" w14:textId="77777777" w:rsidR="002422B7" w:rsidRDefault="002422B7"/>
    <w:p w14:paraId="1DA38C1A" w14:textId="77777777" w:rsidR="002422B7" w:rsidRDefault="00000000">
      <w:r>
        <w:t xml:space="preserve">3 - </w:t>
      </w:r>
      <w:r>
        <w:rPr>
          <w:b/>
          <w:sz w:val="24"/>
          <w:szCs w:val="24"/>
        </w:rPr>
        <w:t>Status Led</w:t>
      </w:r>
      <w:r>
        <w:rPr>
          <w:sz w:val="24"/>
          <w:szCs w:val="24"/>
        </w:rPr>
        <w:t xml:space="preserve"> </w:t>
      </w:r>
    </w:p>
    <w:p w14:paraId="26427659" w14:textId="77777777" w:rsidR="002422B7" w:rsidRDefault="00000000">
      <w:r>
        <w:t xml:space="preserve">The status LED is directly driven  by a PWM signal from the PIN Data Led (PA7) of MCU. </w:t>
      </w:r>
    </w:p>
    <w:p w14:paraId="5EC2F0F3" w14:textId="77777777" w:rsidR="002422B7" w:rsidRDefault="00000000">
      <w:r>
        <w:t xml:space="preserve">That PWM signal determine the  color of the LED </w:t>
      </w:r>
    </w:p>
    <w:p w14:paraId="77A27217" w14:textId="596FA4E2" w:rsidR="002422B7" w:rsidRDefault="00000000">
      <w:pPr>
        <w:rPr>
          <w:ins w:id="17" w:author="Sayed naser moravej" w:date="2024-02-22T23:13:00Z"/>
        </w:rPr>
      </w:pPr>
      <w:r>
        <w:t>And the color of the LED is green in case of no fault on all board and red if there is  a fault.</w:t>
      </w:r>
    </w:p>
    <w:p w14:paraId="2B15626C" w14:textId="03335697" w:rsidR="00943181" w:rsidRDefault="00943181">
      <w:ins w:id="18" w:author="Sayed naser moravej" w:date="2024-02-22T23:13:00Z">
        <w:r>
          <w:t>What is the frequency of red and green light? Also on which duty cycle</w:t>
        </w:r>
      </w:ins>
      <w:ins w:id="19" w:author="Sayed naser moravej" w:date="2024-02-22T23:14:00Z">
        <w:r>
          <w:t>?</w:t>
        </w:r>
      </w:ins>
    </w:p>
    <w:p w14:paraId="2DFFD810" w14:textId="77777777" w:rsidR="002422B7" w:rsidRDefault="002422B7"/>
    <w:p w14:paraId="4B10B375" w14:textId="77777777" w:rsidR="002422B7" w:rsidRDefault="00000000">
      <w:r>
        <w:t>4-</w:t>
      </w:r>
      <w:r>
        <w:rPr>
          <w:b/>
          <w:sz w:val="24"/>
          <w:szCs w:val="24"/>
        </w:rPr>
        <w:t>TFT Screen access</w:t>
      </w:r>
      <w:r>
        <w:rPr>
          <w:sz w:val="24"/>
          <w:szCs w:val="24"/>
        </w:rPr>
        <w:t xml:space="preserve"> </w:t>
      </w:r>
    </w:p>
    <w:p w14:paraId="5AC15A95" w14:textId="38FDC817" w:rsidR="002422B7" w:rsidRDefault="00000000">
      <w:r>
        <w:lastRenderedPageBreak/>
        <w:t>Once the status LED pass to  green the user can access the TFT screen</w:t>
      </w:r>
      <w:ins w:id="20" w:author="Sayed naser moravej" w:date="2024-02-22T23:19:00Z">
        <w:r w:rsidR="004A2C20">
          <w:t>. Accessing to the lcd is always possible or just at the start up the system?</w:t>
        </w:r>
      </w:ins>
      <w:del w:id="21" w:author="Sayed naser moravej" w:date="2024-02-22T23:19:00Z">
        <w:r w:rsidDel="004A2C20">
          <w:delText xml:space="preserve"> </w:delText>
        </w:r>
      </w:del>
    </w:p>
    <w:p w14:paraId="46BCE01E" w14:textId="601CB745" w:rsidR="002422B7" w:rsidRDefault="00000000">
      <w:r>
        <w:rPr>
          <w:highlight w:val="yellow"/>
        </w:rPr>
        <w:t>Check the possibility to block access to the TFT screen with  the busy TFT pin (PA6) of MCU.</w:t>
      </w:r>
      <w:r>
        <w:t xml:space="preserve"> </w:t>
      </w:r>
      <w:ins w:id="22" w:author="Sayed naser moravej" w:date="2024-02-22T23:18:00Z">
        <w:r w:rsidR="004A2C20">
          <w:t>It is possible and already done.</w:t>
        </w:r>
      </w:ins>
    </w:p>
    <w:p w14:paraId="56EEBE82" w14:textId="77777777" w:rsidR="002422B7" w:rsidRDefault="00000000">
      <w:r>
        <w:t xml:space="preserve">On the TFT screen, the user can : </w:t>
      </w:r>
    </w:p>
    <w:p w14:paraId="200F5260" w14:textId="77777777" w:rsidR="002422B7" w:rsidRDefault="00000000">
      <w:pPr>
        <w:rPr>
          <w:b/>
          <w:sz w:val="24"/>
          <w:szCs w:val="24"/>
        </w:rPr>
      </w:pPr>
      <w:r>
        <w:t xml:space="preserve">4-1- </w:t>
      </w:r>
      <w:r>
        <w:rPr>
          <w:b/>
          <w:sz w:val="24"/>
          <w:szCs w:val="24"/>
        </w:rPr>
        <w:t xml:space="preserve">User define the General System Mode in automatic or manual </w:t>
      </w:r>
    </w:p>
    <w:p w14:paraId="06D7FBDA" w14:textId="77777777" w:rsidR="002422B7" w:rsidRDefault="00000000">
      <w:r>
        <w:t xml:space="preserve">The automatic system mode is defined in another document </w:t>
      </w:r>
    </w:p>
    <w:p w14:paraId="26E59EE8" w14:textId="77777777" w:rsidR="002422B7" w:rsidRDefault="00000000">
      <w:pPr>
        <w:rPr>
          <w:b/>
          <w:highlight w:val="darkGray"/>
          <w:u w:val="single"/>
        </w:rPr>
      </w:pPr>
      <w:r>
        <w:rPr>
          <w:b/>
          <w:highlight w:val="darkGray"/>
          <w:u w:val="single"/>
        </w:rPr>
        <w:t xml:space="preserve">Automatic  mode brief description : </w:t>
      </w:r>
    </w:p>
    <w:p w14:paraId="520DF369" w14:textId="27CF1E4C" w:rsidR="002422B7" w:rsidRDefault="00000000">
      <w:r>
        <w:rPr>
          <w:highlight w:val="darkGray"/>
        </w:rPr>
        <w:t xml:space="preserve"> The converter go get infos from the battery and  from the inverter and use theses infos to decide of the regulation mode and of the regulation parameters.</w:t>
      </w:r>
      <w:ins w:id="23" w:author="Sayed naser moravej" w:date="2024-02-22T23:20:00Z">
        <w:r w:rsidR="004A2C20">
          <w:t xml:space="preserve"> How these infos are given to the system?</w:t>
        </w:r>
      </w:ins>
      <w:ins w:id="24" w:author="Sayed naser moravej" w:date="2024-02-22T23:21:00Z">
        <w:r w:rsidR="004A2C20">
          <w:t xml:space="preserve"> By lcd or other ways?</w:t>
        </w:r>
      </w:ins>
    </w:p>
    <w:p w14:paraId="7C3FE7C5" w14:textId="77777777" w:rsidR="002422B7" w:rsidRDefault="00000000">
      <w:pPr>
        <w:rPr>
          <w:b/>
          <w:highlight w:val="darkGray"/>
          <w:u w:val="single"/>
        </w:rPr>
      </w:pPr>
      <w:r>
        <w:t xml:space="preserve"> </w:t>
      </w:r>
      <w:r>
        <w:rPr>
          <w:b/>
          <w:highlight w:val="darkGray"/>
          <w:u w:val="single"/>
        </w:rPr>
        <w:t xml:space="preserve">Manual mode brief description : </w:t>
      </w:r>
    </w:p>
    <w:p w14:paraId="3AAB6E99" w14:textId="77777777" w:rsidR="002422B7" w:rsidRDefault="00000000">
      <w:r>
        <w:rPr>
          <w:highlight w:val="darkGray"/>
        </w:rPr>
        <w:t xml:space="preserve"> The user  enter the infos for the regulation mode and of the regulation parameters.</w:t>
      </w:r>
    </w:p>
    <w:p w14:paraId="5DBEAB23" w14:textId="77777777" w:rsidR="002422B7" w:rsidRDefault="00000000">
      <w:pPr>
        <w:rPr>
          <w:b/>
          <w:sz w:val="24"/>
          <w:szCs w:val="24"/>
        </w:rPr>
      </w:pPr>
      <w:r>
        <w:t xml:space="preserve">4-2- </w:t>
      </w:r>
      <w:r>
        <w:rPr>
          <w:b/>
          <w:sz w:val="24"/>
          <w:szCs w:val="24"/>
        </w:rPr>
        <w:t xml:space="preserve">User activate or deactivate the bidirectional mode . </w:t>
      </w:r>
    </w:p>
    <w:p w14:paraId="76B84975" w14:textId="77777777" w:rsidR="002422B7" w:rsidRDefault="00000000">
      <w:pPr>
        <w:rPr>
          <w:b/>
          <w:sz w:val="24"/>
          <w:szCs w:val="24"/>
        </w:rPr>
      </w:pPr>
      <w:r>
        <w:t>The bidirectional mode authorize the PL-ONE converter to transfer power from input to output or  from output to input depending of  certains conditions (conditions obtained directly from battery and inverter in automatic mode or set by user in manual mode )</w:t>
      </w:r>
    </w:p>
    <w:p w14:paraId="16E7155A" w14:textId="77777777" w:rsidR="002422B7" w:rsidRDefault="002422B7"/>
    <w:p w14:paraId="3A2ADD4F" w14:textId="77777777" w:rsidR="002422B7" w:rsidRDefault="00000000">
      <w:pPr>
        <w:rPr>
          <w:b/>
          <w:sz w:val="24"/>
          <w:szCs w:val="24"/>
        </w:rPr>
      </w:pPr>
      <w:r>
        <w:t xml:space="preserve">4-3- </w:t>
      </w:r>
      <w:r>
        <w:rPr>
          <w:b/>
          <w:sz w:val="24"/>
          <w:szCs w:val="24"/>
        </w:rPr>
        <w:t>User define the general power control parameters for the PL_ONE.</w:t>
      </w:r>
    </w:p>
    <w:tbl>
      <w:tblPr>
        <w:tblStyle w:val="a0"/>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1812"/>
        <w:gridCol w:w="1812"/>
        <w:gridCol w:w="1813"/>
        <w:gridCol w:w="1813"/>
      </w:tblGrid>
      <w:tr w:rsidR="002422B7" w14:paraId="42F5AE6F" w14:textId="77777777">
        <w:tc>
          <w:tcPr>
            <w:tcW w:w="1812" w:type="dxa"/>
          </w:tcPr>
          <w:p w14:paraId="197901B5" w14:textId="77777777" w:rsidR="002422B7" w:rsidRDefault="00000000">
            <w:r>
              <w:t>Mode</w:t>
            </w:r>
          </w:p>
        </w:tc>
        <w:tc>
          <w:tcPr>
            <w:tcW w:w="1812" w:type="dxa"/>
          </w:tcPr>
          <w:p w14:paraId="524346B5" w14:textId="77777777" w:rsidR="002422B7" w:rsidRDefault="00000000">
            <w:r>
              <w:t>Parameters</w:t>
            </w:r>
          </w:p>
        </w:tc>
        <w:tc>
          <w:tcPr>
            <w:tcW w:w="1812" w:type="dxa"/>
          </w:tcPr>
          <w:p w14:paraId="79FC724E" w14:textId="77777777" w:rsidR="002422B7" w:rsidRDefault="00000000">
            <w:r>
              <w:t>Maximum value</w:t>
            </w:r>
          </w:p>
        </w:tc>
        <w:tc>
          <w:tcPr>
            <w:tcW w:w="1813" w:type="dxa"/>
          </w:tcPr>
          <w:p w14:paraId="64BA1165" w14:textId="77777777" w:rsidR="002422B7" w:rsidRDefault="00000000">
            <w:r>
              <w:t>Minimum value</w:t>
            </w:r>
          </w:p>
        </w:tc>
        <w:tc>
          <w:tcPr>
            <w:tcW w:w="1813" w:type="dxa"/>
          </w:tcPr>
          <w:p w14:paraId="513A41A8" w14:textId="77777777" w:rsidR="002422B7" w:rsidRDefault="00000000">
            <w:r>
              <w:t>Regulation mode</w:t>
            </w:r>
          </w:p>
        </w:tc>
      </w:tr>
      <w:tr w:rsidR="002422B7" w14:paraId="23CAADDC" w14:textId="77777777">
        <w:tc>
          <w:tcPr>
            <w:tcW w:w="1812" w:type="dxa"/>
            <w:vMerge w:val="restart"/>
          </w:tcPr>
          <w:p w14:paraId="6631C172" w14:textId="77777777" w:rsidR="002422B7" w:rsidRDefault="00000000">
            <w:r>
              <w:t>Unidirectionnal</w:t>
            </w:r>
          </w:p>
          <w:p w14:paraId="1DD72C8D" w14:textId="77777777" w:rsidR="002422B7" w:rsidRDefault="00000000">
            <w:r>
              <w:t>Vin to Vout</w:t>
            </w:r>
          </w:p>
        </w:tc>
        <w:tc>
          <w:tcPr>
            <w:tcW w:w="1812" w:type="dxa"/>
          </w:tcPr>
          <w:p w14:paraId="62D4D38B" w14:textId="77777777" w:rsidR="002422B7" w:rsidRDefault="00000000">
            <w:r>
              <w:t>Vin</w:t>
            </w:r>
          </w:p>
        </w:tc>
        <w:tc>
          <w:tcPr>
            <w:tcW w:w="1812" w:type="dxa"/>
          </w:tcPr>
          <w:p w14:paraId="19C46FCA" w14:textId="77777777" w:rsidR="002422B7" w:rsidRDefault="00000000">
            <w:r>
              <w:t>Vin_max</w:t>
            </w:r>
          </w:p>
        </w:tc>
        <w:tc>
          <w:tcPr>
            <w:tcW w:w="1813" w:type="dxa"/>
          </w:tcPr>
          <w:p w14:paraId="20014844" w14:textId="77777777" w:rsidR="002422B7" w:rsidRDefault="00000000">
            <w:r>
              <w:t>Vin_min</w:t>
            </w:r>
          </w:p>
        </w:tc>
        <w:tc>
          <w:tcPr>
            <w:tcW w:w="1813" w:type="dxa"/>
            <w:vMerge w:val="restart"/>
          </w:tcPr>
          <w:p w14:paraId="6C3E0ECD" w14:textId="77777777" w:rsidR="002422B7" w:rsidRDefault="00000000">
            <w:r>
              <w:t>COVMode</w:t>
            </w:r>
          </w:p>
        </w:tc>
      </w:tr>
      <w:tr w:rsidR="002422B7" w14:paraId="61544665" w14:textId="77777777">
        <w:tc>
          <w:tcPr>
            <w:tcW w:w="1812" w:type="dxa"/>
            <w:vMerge/>
          </w:tcPr>
          <w:p w14:paraId="317C8D3E" w14:textId="77777777" w:rsidR="002422B7" w:rsidRDefault="002422B7">
            <w:pPr>
              <w:widowControl w:val="0"/>
              <w:pBdr>
                <w:top w:val="nil"/>
                <w:left w:val="nil"/>
                <w:bottom w:val="nil"/>
                <w:right w:val="nil"/>
                <w:between w:val="nil"/>
              </w:pBdr>
              <w:spacing w:line="276" w:lineRule="auto"/>
            </w:pPr>
          </w:p>
        </w:tc>
        <w:tc>
          <w:tcPr>
            <w:tcW w:w="1812" w:type="dxa"/>
          </w:tcPr>
          <w:p w14:paraId="12433F78" w14:textId="77777777" w:rsidR="002422B7" w:rsidRDefault="00000000">
            <w:r>
              <w:t>Iin</w:t>
            </w:r>
          </w:p>
        </w:tc>
        <w:tc>
          <w:tcPr>
            <w:tcW w:w="1812" w:type="dxa"/>
          </w:tcPr>
          <w:p w14:paraId="38E69E0F" w14:textId="77777777" w:rsidR="002422B7" w:rsidRDefault="00000000">
            <w:r>
              <w:t>Iin_max</w:t>
            </w:r>
          </w:p>
        </w:tc>
        <w:tc>
          <w:tcPr>
            <w:tcW w:w="1813" w:type="dxa"/>
          </w:tcPr>
          <w:p w14:paraId="024A7986" w14:textId="77777777" w:rsidR="002422B7" w:rsidRDefault="00000000">
            <w:r>
              <w:t>Iin_min</w:t>
            </w:r>
          </w:p>
        </w:tc>
        <w:tc>
          <w:tcPr>
            <w:tcW w:w="1813" w:type="dxa"/>
            <w:vMerge/>
          </w:tcPr>
          <w:p w14:paraId="7E24B582" w14:textId="77777777" w:rsidR="002422B7" w:rsidRDefault="002422B7">
            <w:pPr>
              <w:widowControl w:val="0"/>
              <w:pBdr>
                <w:top w:val="nil"/>
                <w:left w:val="nil"/>
                <w:bottom w:val="nil"/>
                <w:right w:val="nil"/>
                <w:between w:val="nil"/>
              </w:pBdr>
              <w:spacing w:line="276" w:lineRule="auto"/>
            </w:pPr>
          </w:p>
        </w:tc>
      </w:tr>
      <w:tr w:rsidR="002422B7" w14:paraId="2CFBAD29" w14:textId="77777777">
        <w:tc>
          <w:tcPr>
            <w:tcW w:w="1812" w:type="dxa"/>
            <w:vMerge/>
          </w:tcPr>
          <w:p w14:paraId="791D7F82" w14:textId="77777777" w:rsidR="002422B7" w:rsidRDefault="002422B7">
            <w:pPr>
              <w:widowControl w:val="0"/>
              <w:pBdr>
                <w:top w:val="nil"/>
                <w:left w:val="nil"/>
                <w:bottom w:val="nil"/>
                <w:right w:val="nil"/>
                <w:between w:val="nil"/>
              </w:pBdr>
              <w:spacing w:line="276" w:lineRule="auto"/>
            </w:pPr>
          </w:p>
        </w:tc>
        <w:tc>
          <w:tcPr>
            <w:tcW w:w="1812" w:type="dxa"/>
          </w:tcPr>
          <w:p w14:paraId="7BB190DD" w14:textId="77777777" w:rsidR="002422B7" w:rsidRDefault="00000000">
            <w:r>
              <w:t>Vout</w:t>
            </w:r>
          </w:p>
        </w:tc>
        <w:tc>
          <w:tcPr>
            <w:tcW w:w="1812" w:type="dxa"/>
          </w:tcPr>
          <w:p w14:paraId="660F6B30" w14:textId="77777777" w:rsidR="002422B7" w:rsidRDefault="00000000">
            <w:r>
              <w:t>Vout_max</w:t>
            </w:r>
          </w:p>
        </w:tc>
        <w:tc>
          <w:tcPr>
            <w:tcW w:w="1813" w:type="dxa"/>
          </w:tcPr>
          <w:p w14:paraId="789008D8" w14:textId="77777777" w:rsidR="002422B7" w:rsidRDefault="00000000">
            <w:r>
              <w:t>Vout_min</w:t>
            </w:r>
          </w:p>
        </w:tc>
        <w:tc>
          <w:tcPr>
            <w:tcW w:w="1813" w:type="dxa"/>
            <w:vMerge/>
          </w:tcPr>
          <w:p w14:paraId="48B042B3" w14:textId="77777777" w:rsidR="002422B7" w:rsidRDefault="002422B7">
            <w:pPr>
              <w:widowControl w:val="0"/>
              <w:pBdr>
                <w:top w:val="nil"/>
                <w:left w:val="nil"/>
                <w:bottom w:val="nil"/>
                <w:right w:val="nil"/>
                <w:between w:val="nil"/>
              </w:pBdr>
              <w:spacing w:line="276" w:lineRule="auto"/>
            </w:pPr>
          </w:p>
        </w:tc>
      </w:tr>
      <w:tr w:rsidR="002422B7" w14:paraId="041FC0E7" w14:textId="77777777">
        <w:tc>
          <w:tcPr>
            <w:tcW w:w="1812" w:type="dxa"/>
            <w:vMerge/>
          </w:tcPr>
          <w:p w14:paraId="4E2ED975" w14:textId="77777777" w:rsidR="002422B7" w:rsidRDefault="002422B7">
            <w:pPr>
              <w:widowControl w:val="0"/>
              <w:pBdr>
                <w:top w:val="nil"/>
                <w:left w:val="nil"/>
                <w:bottom w:val="nil"/>
                <w:right w:val="nil"/>
                <w:between w:val="nil"/>
              </w:pBdr>
              <w:spacing w:line="276" w:lineRule="auto"/>
            </w:pPr>
          </w:p>
        </w:tc>
        <w:tc>
          <w:tcPr>
            <w:tcW w:w="1812" w:type="dxa"/>
          </w:tcPr>
          <w:p w14:paraId="765935FE" w14:textId="77777777" w:rsidR="002422B7" w:rsidRDefault="00000000">
            <w:r>
              <w:t>Iout</w:t>
            </w:r>
          </w:p>
        </w:tc>
        <w:tc>
          <w:tcPr>
            <w:tcW w:w="1812" w:type="dxa"/>
          </w:tcPr>
          <w:p w14:paraId="57793EF8" w14:textId="77777777" w:rsidR="002422B7" w:rsidRDefault="00000000">
            <w:r>
              <w:t>Iout_max</w:t>
            </w:r>
          </w:p>
        </w:tc>
        <w:tc>
          <w:tcPr>
            <w:tcW w:w="1813" w:type="dxa"/>
          </w:tcPr>
          <w:p w14:paraId="617186EF" w14:textId="77777777" w:rsidR="002422B7" w:rsidRDefault="00000000">
            <w:r>
              <w:t>Iout_min</w:t>
            </w:r>
          </w:p>
        </w:tc>
        <w:tc>
          <w:tcPr>
            <w:tcW w:w="1813" w:type="dxa"/>
            <w:vMerge/>
          </w:tcPr>
          <w:p w14:paraId="5B526CAB" w14:textId="77777777" w:rsidR="002422B7" w:rsidRDefault="002422B7">
            <w:pPr>
              <w:widowControl w:val="0"/>
              <w:pBdr>
                <w:top w:val="nil"/>
                <w:left w:val="nil"/>
                <w:bottom w:val="nil"/>
                <w:right w:val="nil"/>
                <w:between w:val="nil"/>
              </w:pBdr>
              <w:spacing w:line="276" w:lineRule="auto"/>
            </w:pPr>
          </w:p>
        </w:tc>
      </w:tr>
      <w:tr w:rsidR="002422B7" w14:paraId="303A43C4" w14:textId="77777777">
        <w:tc>
          <w:tcPr>
            <w:tcW w:w="1812" w:type="dxa"/>
            <w:vMerge w:val="restart"/>
          </w:tcPr>
          <w:p w14:paraId="51381D28" w14:textId="77777777" w:rsidR="002422B7" w:rsidRDefault="00000000">
            <w:r>
              <w:t>Unidirectionnal</w:t>
            </w:r>
          </w:p>
          <w:p w14:paraId="70C36D0E" w14:textId="77777777" w:rsidR="002422B7" w:rsidRDefault="00000000">
            <w:r>
              <w:t>Vin to Vout</w:t>
            </w:r>
          </w:p>
        </w:tc>
        <w:tc>
          <w:tcPr>
            <w:tcW w:w="1812" w:type="dxa"/>
          </w:tcPr>
          <w:p w14:paraId="143BB703" w14:textId="77777777" w:rsidR="002422B7" w:rsidRDefault="00000000">
            <w:r>
              <w:t>Vin</w:t>
            </w:r>
          </w:p>
        </w:tc>
        <w:tc>
          <w:tcPr>
            <w:tcW w:w="1812" w:type="dxa"/>
          </w:tcPr>
          <w:p w14:paraId="51E8AA8E" w14:textId="77777777" w:rsidR="002422B7" w:rsidRDefault="00000000">
            <w:r>
              <w:t>Vin_max</w:t>
            </w:r>
          </w:p>
        </w:tc>
        <w:tc>
          <w:tcPr>
            <w:tcW w:w="1813" w:type="dxa"/>
          </w:tcPr>
          <w:p w14:paraId="65E3F9D4" w14:textId="77777777" w:rsidR="002422B7" w:rsidRDefault="00000000">
            <w:r>
              <w:t>Vin_min</w:t>
            </w:r>
          </w:p>
        </w:tc>
        <w:tc>
          <w:tcPr>
            <w:tcW w:w="1813" w:type="dxa"/>
            <w:vMerge w:val="restart"/>
          </w:tcPr>
          <w:p w14:paraId="75F41799" w14:textId="77777777" w:rsidR="002422B7" w:rsidRDefault="00000000">
            <w:r>
              <w:t>COVMode and BatChMode</w:t>
            </w:r>
          </w:p>
        </w:tc>
      </w:tr>
      <w:tr w:rsidR="002422B7" w14:paraId="02A62988" w14:textId="77777777">
        <w:tc>
          <w:tcPr>
            <w:tcW w:w="1812" w:type="dxa"/>
            <w:vMerge/>
          </w:tcPr>
          <w:p w14:paraId="4646815B" w14:textId="77777777" w:rsidR="002422B7" w:rsidRDefault="002422B7">
            <w:pPr>
              <w:widowControl w:val="0"/>
              <w:pBdr>
                <w:top w:val="nil"/>
                <w:left w:val="nil"/>
                <w:bottom w:val="nil"/>
                <w:right w:val="nil"/>
                <w:between w:val="nil"/>
              </w:pBdr>
              <w:spacing w:line="276" w:lineRule="auto"/>
            </w:pPr>
          </w:p>
        </w:tc>
        <w:tc>
          <w:tcPr>
            <w:tcW w:w="1812" w:type="dxa"/>
          </w:tcPr>
          <w:p w14:paraId="19DD6105" w14:textId="77777777" w:rsidR="002422B7" w:rsidRDefault="00000000">
            <w:r>
              <w:t>Iin</w:t>
            </w:r>
          </w:p>
        </w:tc>
        <w:tc>
          <w:tcPr>
            <w:tcW w:w="1812" w:type="dxa"/>
          </w:tcPr>
          <w:p w14:paraId="5CDFB1F0" w14:textId="77777777" w:rsidR="002422B7" w:rsidRDefault="00000000">
            <w:r>
              <w:t>Iin_max</w:t>
            </w:r>
          </w:p>
        </w:tc>
        <w:tc>
          <w:tcPr>
            <w:tcW w:w="1813" w:type="dxa"/>
          </w:tcPr>
          <w:p w14:paraId="0CBA3C14" w14:textId="77777777" w:rsidR="002422B7" w:rsidRDefault="00000000">
            <w:r>
              <w:t>Iin_min</w:t>
            </w:r>
          </w:p>
        </w:tc>
        <w:tc>
          <w:tcPr>
            <w:tcW w:w="1813" w:type="dxa"/>
            <w:vMerge/>
          </w:tcPr>
          <w:p w14:paraId="5F9F705B" w14:textId="77777777" w:rsidR="002422B7" w:rsidRDefault="002422B7">
            <w:pPr>
              <w:widowControl w:val="0"/>
              <w:pBdr>
                <w:top w:val="nil"/>
                <w:left w:val="nil"/>
                <w:bottom w:val="nil"/>
                <w:right w:val="nil"/>
                <w:between w:val="nil"/>
              </w:pBdr>
              <w:spacing w:line="276" w:lineRule="auto"/>
            </w:pPr>
          </w:p>
        </w:tc>
      </w:tr>
      <w:tr w:rsidR="002422B7" w14:paraId="5FE791E0" w14:textId="77777777">
        <w:tc>
          <w:tcPr>
            <w:tcW w:w="1812" w:type="dxa"/>
            <w:vMerge/>
          </w:tcPr>
          <w:p w14:paraId="3B93EB0C" w14:textId="77777777" w:rsidR="002422B7" w:rsidRDefault="002422B7">
            <w:pPr>
              <w:widowControl w:val="0"/>
              <w:pBdr>
                <w:top w:val="nil"/>
                <w:left w:val="nil"/>
                <w:bottom w:val="nil"/>
                <w:right w:val="nil"/>
                <w:between w:val="nil"/>
              </w:pBdr>
              <w:spacing w:line="276" w:lineRule="auto"/>
            </w:pPr>
          </w:p>
        </w:tc>
        <w:tc>
          <w:tcPr>
            <w:tcW w:w="1812" w:type="dxa"/>
          </w:tcPr>
          <w:p w14:paraId="34ACFE62" w14:textId="77777777" w:rsidR="002422B7" w:rsidRDefault="00000000">
            <w:r>
              <w:t>Vout</w:t>
            </w:r>
          </w:p>
        </w:tc>
        <w:tc>
          <w:tcPr>
            <w:tcW w:w="1812" w:type="dxa"/>
          </w:tcPr>
          <w:p w14:paraId="6BA7C9F8" w14:textId="77777777" w:rsidR="002422B7" w:rsidRDefault="00000000">
            <w:r>
              <w:t>Vout_max</w:t>
            </w:r>
          </w:p>
        </w:tc>
        <w:tc>
          <w:tcPr>
            <w:tcW w:w="1813" w:type="dxa"/>
          </w:tcPr>
          <w:p w14:paraId="1EFC1D2A" w14:textId="77777777" w:rsidR="002422B7" w:rsidRDefault="00000000">
            <w:r>
              <w:t>Vout_min</w:t>
            </w:r>
          </w:p>
        </w:tc>
        <w:tc>
          <w:tcPr>
            <w:tcW w:w="1813" w:type="dxa"/>
            <w:vMerge/>
          </w:tcPr>
          <w:p w14:paraId="48F7A7A7" w14:textId="77777777" w:rsidR="002422B7" w:rsidRDefault="002422B7">
            <w:pPr>
              <w:widowControl w:val="0"/>
              <w:pBdr>
                <w:top w:val="nil"/>
                <w:left w:val="nil"/>
                <w:bottom w:val="nil"/>
                <w:right w:val="nil"/>
                <w:between w:val="nil"/>
              </w:pBdr>
              <w:spacing w:line="276" w:lineRule="auto"/>
            </w:pPr>
          </w:p>
        </w:tc>
      </w:tr>
      <w:tr w:rsidR="002422B7" w14:paraId="1B371513" w14:textId="77777777">
        <w:tc>
          <w:tcPr>
            <w:tcW w:w="1812" w:type="dxa"/>
          </w:tcPr>
          <w:p w14:paraId="51D420E8" w14:textId="77777777" w:rsidR="002422B7" w:rsidRDefault="002422B7"/>
        </w:tc>
        <w:tc>
          <w:tcPr>
            <w:tcW w:w="1812" w:type="dxa"/>
          </w:tcPr>
          <w:p w14:paraId="51FF38A6" w14:textId="77777777" w:rsidR="002422B7" w:rsidRDefault="00000000">
            <w:r>
              <w:t>Iout</w:t>
            </w:r>
          </w:p>
        </w:tc>
        <w:tc>
          <w:tcPr>
            <w:tcW w:w="1812" w:type="dxa"/>
          </w:tcPr>
          <w:p w14:paraId="472D2660" w14:textId="77777777" w:rsidR="002422B7" w:rsidRDefault="00000000">
            <w:r>
              <w:t>Iout_max</w:t>
            </w:r>
          </w:p>
        </w:tc>
        <w:tc>
          <w:tcPr>
            <w:tcW w:w="1813" w:type="dxa"/>
          </w:tcPr>
          <w:p w14:paraId="2A260432" w14:textId="77777777" w:rsidR="002422B7" w:rsidRDefault="00000000">
            <w:r>
              <w:t>Iout_min</w:t>
            </w:r>
          </w:p>
        </w:tc>
        <w:tc>
          <w:tcPr>
            <w:tcW w:w="1813" w:type="dxa"/>
            <w:vMerge/>
          </w:tcPr>
          <w:p w14:paraId="0F7BCB68" w14:textId="77777777" w:rsidR="002422B7" w:rsidRDefault="002422B7">
            <w:pPr>
              <w:widowControl w:val="0"/>
              <w:pBdr>
                <w:top w:val="nil"/>
                <w:left w:val="nil"/>
                <w:bottom w:val="nil"/>
                <w:right w:val="nil"/>
                <w:between w:val="nil"/>
              </w:pBdr>
              <w:spacing w:line="276" w:lineRule="auto"/>
            </w:pPr>
          </w:p>
        </w:tc>
      </w:tr>
      <w:tr w:rsidR="002422B7" w14:paraId="12581ADE" w14:textId="77777777">
        <w:tc>
          <w:tcPr>
            <w:tcW w:w="1812" w:type="dxa"/>
          </w:tcPr>
          <w:p w14:paraId="2B302789" w14:textId="77777777" w:rsidR="002422B7" w:rsidRDefault="002422B7"/>
        </w:tc>
        <w:tc>
          <w:tcPr>
            <w:tcW w:w="1812" w:type="dxa"/>
          </w:tcPr>
          <w:p w14:paraId="71697DFF" w14:textId="77777777" w:rsidR="002422B7" w:rsidRDefault="002422B7"/>
        </w:tc>
        <w:tc>
          <w:tcPr>
            <w:tcW w:w="1812" w:type="dxa"/>
          </w:tcPr>
          <w:p w14:paraId="7713878F" w14:textId="77777777" w:rsidR="002422B7" w:rsidRDefault="002422B7"/>
        </w:tc>
        <w:tc>
          <w:tcPr>
            <w:tcW w:w="1813" w:type="dxa"/>
          </w:tcPr>
          <w:p w14:paraId="434476C1" w14:textId="77777777" w:rsidR="002422B7" w:rsidRDefault="002422B7"/>
        </w:tc>
        <w:tc>
          <w:tcPr>
            <w:tcW w:w="1813" w:type="dxa"/>
          </w:tcPr>
          <w:p w14:paraId="348CA30E" w14:textId="77777777" w:rsidR="002422B7" w:rsidRDefault="002422B7"/>
        </w:tc>
      </w:tr>
    </w:tbl>
    <w:p w14:paraId="590B74C3" w14:textId="77777777" w:rsidR="002422B7" w:rsidRDefault="002422B7"/>
    <w:p w14:paraId="278B4CEF" w14:textId="77777777" w:rsidR="002422B7" w:rsidRDefault="00000000">
      <w:r>
        <w:t>Theses parameters are used to  calculate  the parameters for each boards by the master board and sent to the slaves boards.</w:t>
      </w:r>
    </w:p>
    <w:p w14:paraId="26133C7A" w14:textId="77777777" w:rsidR="002422B7" w:rsidRDefault="00000000">
      <w:r>
        <w:t xml:space="preserve">Per exemple : </w:t>
      </w:r>
    </w:p>
    <w:p w14:paraId="4B03CB05" w14:textId="77777777" w:rsidR="002422B7" w:rsidRDefault="002422B7"/>
    <w:p w14:paraId="6B904938" w14:textId="73DDCCDA" w:rsidR="002422B7" w:rsidRDefault="00000000">
      <w:pPr>
        <w:rPr>
          <w:b/>
          <w:sz w:val="24"/>
          <w:szCs w:val="24"/>
        </w:rPr>
      </w:pPr>
      <w:r>
        <w:t xml:space="preserve">4-4- </w:t>
      </w:r>
      <w:r>
        <w:rPr>
          <w:b/>
          <w:sz w:val="24"/>
          <w:szCs w:val="24"/>
        </w:rPr>
        <w:t>The master board calculate the power control parameters for each board .</w:t>
      </w:r>
      <w:ins w:id="25" w:author="Sayed naser moravej" w:date="2024-02-23T00:10:00Z">
        <w:r w:rsidR="008E2BB8">
          <w:rPr>
            <w:b/>
            <w:sz w:val="24"/>
            <w:szCs w:val="24"/>
          </w:rPr>
          <w:t xml:space="preserve"> How many are numbers of slaves? </w:t>
        </w:r>
      </w:ins>
    </w:p>
    <w:tbl>
      <w:tblPr>
        <w:tblStyle w:val="a1"/>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1812"/>
        <w:gridCol w:w="1812"/>
        <w:gridCol w:w="1813"/>
        <w:gridCol w:w="1813"/>
      </w:tblGrid>
      <w:tr w:rsidR="002422B7" w14:paraId="59899F38" w14:textId="77777777">
        <w:tc>
          <w:tcPr>
            <w:tcW w:w="1812" w:type="dxa"/>
          </w:tcPr>
          <w:p w14:paraId="1955D159" w14:textId="77777777" w:rsidR="002422B7" w:rsidRDefault="00000000">
            <w:r>
              <w:t>Mode</w:t>
            </w:r>
          </w:p>
        </w:tc>
        <w:tc>
          <w:tcPr>
            <w:tcW w:w="1812" w:type="dxa"/>
          </w:tcPr>
          <w:p w14:paraId="0C4CFB4F" w14:textId="77777777" w:rsidR="002422B7" w:rsidRDefault="00000000">
            <w:r>
              <w:t>Parameters</w:t>
            </w:r>
          </w:p>
        </w:tc>
        <w:tc>
          <w:tcPr>
            <w:tcW w:w="1812" w:type="dxa"/>
          </w:tcPr>
          <w:p w14:paraId="0051AD1E" w14:textId="77777777" w:rsidR="002422B7" w:rsidRDefault="00000000">
            <w:r>
              <w:t>Maximum value</w:t>
            </w:r>
          </w:p>
        </w:tc>
        <w:tc>
          <w:tcPr>
            <w:tcW w:w="1813" w:type="dxa"/>
          </w:tcPr>
          <w:p w14:paraId="586AF9D7" w14:textId="77777777" w:rsidR="002422B7" w:rsidRDefault="00000000">
            <w:r>
              <w:t>Minimum value</w:t>
            </w:r>
          </w:p>
        </w:tc>
        <w:tc>
          <w:tcPr>
            <w:tcW w:w="1813" w:type="dxa"/>
          </w:tcPr>
          <w:p w14:paraId="1AFF91D0" w14:textId="77777777" w:rsidR="002422B7" w:rsidRDefault="00000000">
            <w:r>
              <w:t>Regulation mode</w:t>
            </w:r>
          </w:p>
        </w:tc>
      </w:tr>
      <w:tr w:rsidR="002422B7" w14:paraId="531CAC8A" w14:textId="77777777">
        <w:tc>
          <w:tcPr>
            <w:tcW w:w="1812" w:type="dxa"/>
            <w:vMerge w:val="restart"/>
          </w:tcPr>
          <w:p w14:paraId="0FAE0C33" w14:textId="77777777" w:rsidR="002422B7" w:rsidRDefault="00000000">
            <w:r>
              <w:t>Unidirectionnal</w:t>
            </w:r>
          </w:p>
          <w:p w14:paraId="2316C6BD" w14:textId="77777777" w:rsidR="002422B7" w:rsidRDefault="00000000">
            <w:r>
              <w:lastRenderedPageBreak/>
              <w:t>Vin to Vout</w:t>
            </w:r>
          </w:p>
        </w:tc>
        <w:tc>
          <w:tcPr>
            <w:tcW w:w="1812" w:type="dxa"/>
          </w:tcPr>
          <w:p w14:paraId="3BD2FBB4" w14:textId="77777777" w:rsidR="002422B7" w:rsidRDefault="00000000">
            <w:r>
              <w:lastRenderedPageBreak/>
              <w:t>Vin</w:t>
            </w:r>
          </w:p>
        </w:tc>
        <w:tc>
          <w:tcPr>
            <w:tcW w:w="1812" w:type="dxa"/>
          </w:tcPr>
          <w:p w14:paraId="280F0754" w14:textId="77777777" w:rsidR="002422B7" w:rsidRDefault="00000000">
            <w:r>
              <w:t>Vin_max</w:t>
            </w:r>
          </w:p>
        </w:tc>
        <w:tc>
          <w:tcPr>
            <w:tcW w:w="1813" w:type="dxa"/>
          </w:tcPr>
          <w:p w14:paraId="6398DA4F" w14:textId="77777777" w:rsidR="002422B7" w:rsidRDefault="00000000">
            <w:r>
              <w:t>Vin_min</w:t>
            </w:r>
          </w:p>
        </w:tc>
        <w:tc>
          <w:tcPr>
            <w:tcW w:w="1813" w:type="dxa"/>
            <w:vMerge w:val="restart"/>
          </w:tcPr>
          <w:p w14:paraId="79FBFCC3" w14:textId="77777777" w:rsidR="002422B7" w:rsidRDefault="00000000">
            <w:r>
              <w:t>COVMode</w:t>
            </w:r>
          </w:p>
        </w:tc>
      </w:tr>
      <w:tr w:rsidR="002422B7" w14:paraId="14F0C3D1" w14:textId="77777777">
        <w:tc>
          <w:tcPr>
            <w:tcW w:w="1812" w:type="dxa"/>
            <w:vMerge/>
          </w:tcPr>
          <w:p w14:paraId="0E1412F6" w14:textId="77777777" w:rsidR="002422B7" w:rsidRDefault="002422B7">
            <w:pPr>
              <w:widowControl w:val="0"/>
              <w:pBdr>
                <w:top w:val="nil"/>
                <w:left w:val="nil"/>
                <w:bottom w:val="nil"/>
                <w:right w:val="nil"/>
                <w:between w:val="nil"/>
              </w:pBdr>
              <w:spacing w:line="276" w:lineRule="auto"/>
            </w:pPr>
          </w:p>
        </w:tc>
        <w:tc>
          <w:tcPr>
            <w:tcW w:w="1812" w:type="dxa"/>
          </w:tcPr>
          <w:p w14:paraId="33281F44" w14:textId="77777777" w:rsidR="002422B7" w:rsidRDefault="00000000">
            <w:r>
              <w:t>Iin</w:t>
            </w:r>
          </w:p>
        </w:tc>
        <w:tc>
          <w:tcPr>
            <w:tcW w:w="1812" w:type="dxa"/>
          </w:tcPr>
          <w:p w14:paraId="25443A83" w14:textId="77777777" w:rsidR="002422B7" w:rsidRDefault="00000000">
            <w:r>
              <w:t>Iin_max</w:t>
            </w:r>
          </w:p>
        </w:tc>
        <w:tc>
          <w:tcPr>
            <w:tcW w:w="1813" w:type="dxa"/>
          </w:tcPr>
          <w:p w14:paraId="45858004" w14:textId="77777777" w:rsidR="002422B7" w:rsidRDefault="00000000">
            <w:r>
              <w:t>Iin_min</w:t>
            </w:r>
          </w:p>
        </w:tc>
        <w:tc>
          <w:tcPr>
            <w:tcW w:w="1813" w:type="dxa"/>
            <w:vMerge/>
          </w:tcPr>
          <w:p w14:paraId="2D8CFDC9" w14:textId="77777777" w:rsidR="002422B7" w:rsidRDefault="002422B7">
            <w:pPr>
              <w:widowControl w:val="0"/>
              <w:pBdr>
                <w:top w:val="nil"/>
                <w:left w:val="nil"/>
                <w:bottom w:val="nil"/>
                <w:right w:val="nil"/>
                <w:between w:val="nil"/>
              </w:pBdr>
              <w:spacing w:line="276" w:lineRule="auto"/>
            </w:pPr>
          </w:p>
        </w:tc>
      </w:tr>
      <w:tr w:rsidR="002422B7" w14:paraId="4AA6D8CB" w14:textId="77777777">
        <w:tc>
          <w:tcPr>
            <w:tcW w:w="1812" w:type="dxa"/>
            <w:vMerge/>
          </w:tcPr>
          <w:p w14:paraId="7394DA73" w14:textId="77777777" w:rsidR="002422B7" w:rsidRDefault="002422B7">
            <w:pPr>
              <w:widowControl w:val="0"/>
              <w:pBdr>
                <w:top w:val="nil"/>
                <w:left w:val="nil"/>
                <w:bottom w:val="nil"/>
                <w:right w:val="nil"/>
                <w:between w:val="nil"/>
              </w:pBdr>
              <w:spacing w:line="276" w:lineRule="auto"/>
            </w:pPr>
          </w:p>
        </w:tc>
        <w:tc>
          <w:tcPr>
            <w:tcW w:w="1812" w:type="dxa"/>
          </w:tcPr>
          <w:p w14:paraId="308D7074" w14:textId="77777777" w:rsidR="002422B7" w:rsidRDefault="00000000">
            <w:r>
              <w:t>Vout</w:t>
            </w:r>
          </w:p>
        </w:tc>
        <w:tc>
          <w:tcPr>
            <w:tcW w:w="1812" w:type="dxa"/>
          </w:tcPr>
          <w:p w14:paraId="3D1FE397" w14:textId="77777777" w:rsidR="002422B7" w:rsidRDefault="00000000">
            <w:r>
              <w:t>Vout_max</w:t>
            </w:r>
          </w:p>
        </w:tc>
        <w:tc>
          <w:tcPr>
            <w:tcW w:w="1813" w:type="dxa"/>
          </w:tcPr>
          <w:p w14:paraId="0B6ADC58" w14:textId="77777777" w:rsidR="002422B7" w:rsidRDefault="00000000">
            <w:r>
              <w:t>Vout_min</w:t>
            </w:r>
          </w:p>
        </w:tc>
        <w:tc>
          <w:tcPr>
            <w:tcW w:w="1813" w:type="dxa"/>
            <w:vMerge/>
          </w:tcPr>
          <w:p w14:paraId="1D93D032" w14:textId="77777777" w:rsidR="002422B7" w:rsidRDefault="002422B7">
            <w:pPr>
              <w:widowControl w:val="0"/>
              <w:pBdr>
                <w:top w:val="nil"/>
                <w:left w:val="nil"/>
                <w:bottom w:val="nil"/>
                <w:right w:val="nil"/>
                <w:between w:val="nil"/>
              </w:pBdr>
              <w:spacing w:line="276" w:lineRule="auto"/>
            </w:pPr>
          </w:p>
        </w:tc>
      </w:tr>
      <w:tr w:rsidR="002422B7" w14:paraId="5449C165" w14:textId="77777777">
        <w:tc>
          <w:tcPr>
            <w:tcW w:w="1812" w:type="dxa"/>
            <w:vMerge/>
          </w:tcPr>
          <w:p w14:paraId="7DD7BA49" w14:textId="77777777" w:rsidR="002422B7" w:rsidRDefault="002422B7">
            <w:pPr>
              <w:widowControl w:val="0"/>
              <w:pBdr>
                <w:top w:val="nil"/>
                <w:left w:val="nil"/>
                <w:bottom w:val="nil"/>
                <w:right w:val="nil"/>
                <w:between w:val="nil"/>
              </w:pBdr>
              <w:spacing w:line="276" w:lineRule="auto"/>
            </w:pPr>
          </w:p>
        </w:tc>
        <w:tc>
          <w:tcPr>
            <w:tcW w:w="1812" w:type="dxa"/>
          </w:tcPr>
          <w:p w14:paraId="58127ADA" w14:textId="77777777" w:rsidR="002422B7" w:rsidRDefault="00000000">
            <w:r>
              <w:t>Iout</w:t>
            </w:r>
          </w:p>
        </w:tc>
        <w:tc>
          <w:tcPr>
            <w:tcW w:w="1812" w:type="dxa"/>
          </w:tcPr>
          <w:p w14:paraId="57FFF29B" w14:textId="77777777" w:rsidR="002422B7" w:rsidRDefault="00000000">
            <w:r>
              <w:t>Iout_max</w:t>
            </w:r>
          </w:p>
        </w:tc>
        <w:tc>
          <w:tcPr>
            <w:tcW w:w="1813" w:type="dxa"/>
          </w:tcPr>
          <w:p w14:paraId="110B165A" w14:textId="77777777" w:rsidR="002422B7" w:rsidRDefault="00000000">
            <w:r>
              <w:t>Iout_min</w:t>
            </w:r>
          </w:p>
        </w:tc>
        <w:tc>
          <w:tcPr>
            <w:tcW w:w="1813" w:type="dxa"/>
            <w:vMerge/>
          </w:tcPr>
          <w:p w14:paraId="71653FB4" w14:textId="77777777" w:rsidR="002422B7" w:rsidRDefault="002422B7">
            <w:pPr>
              <w:widowControl w:val="0"/>
              <w:pBdr>
                <w:top w:val="nil"/>
                <w:left w:val="nil"/>
                <w:bottom w:val="nil"/>
                <w:right w:val="nil"/>
                <w:between w:val="nil"/>
              </w:pBdr>
              <w:spacing w:line="276" w:lineRule="auto"/>
            </w:pPr>
          </w:p>
        </w:tc>
      </w:tr>
      <w:tr w:rsidR="002422B7" w14:paraId="43D7FACA" w14:textId="77777777">
        <w:tc>
          <w:tcPr>
            <w:tcW w:w="1812" w:type="dxa"/>
            <w:vMerge w:val="restart"/>
          </w:tcPr>
          <w:p w14:paraId="2C8D13D6" w14:textId="77777777" w:rsidR="002422B7" w:rsidRDefault="00000000">
            <w:r>
              <w:t>Unidirectionnal</w:t>
            </w:r>
          </w:p>
          <w:p w14:paraId="3B3ED1E8" w14:textId="77777777" w:rsidR="002422B7" w:rsidRDefault="00000000">
            <w:r>
              <w:t>Vin to Vout</w:t>
            </w:r>
          </w:p>
        </w:tc>
        <w:tc>
          <w:tcPr>
            <w:tcW w:w="1812" w:type="dxa"/>
          </w:tcPr>
          <w:p w14:paraId="740790F6" w14:textId="77777777" w:rsidR="002422B7" w:rsidRDefault="00000000">
            <w:r>
              <w:t>Vin</w:t>
            </w:r>
          </w:p>
        </w:tc>
        <w:tc>
          <w:tcPr>
            <w:tcW w:w="1812" w:type="dxa"/>
          </w:tcPr>
          <w:p w14:paraId="61512BD8" w14:textId="77777777" w:rsidR="002422B7" w:rsidRDefault="00000000">
            <w:r>
              <w:t>Vin_max</w:t>
            </w:r>
          </w:p>
        </w:tc>
        <w:tc>
          <w:tcPr>
            <w:tcW w:w="1813" w:type="dxa"/>
          </w:tcPr>
          <w:p w14:paraId="020BEEB1" w14:textId="77777777" w:rsidR="002422B7" w:rsidRDefault="00000000">
            <w:r>
              <w:t>Vin_min</w:t>
            </w:r>
          </w:p>
        </w:tc>
        <w:tc>
          <w:tcPr>
            <w:tcW w:w="1813" w:type="dxa"/>
            <w:vMerge w:val="restart"/>
          </w:tcPr>
          <w:p w14:paraId="624D74EC" w14:textId="77777777" w:rsidR="002422B7" w:rsidRDefault="00000000">
            <w:pPr>
              <w:rPr>
                <w:ins w:id="26" w:author="Sayed naser moravej" w:date="2024-02-23T00:04:00Z"/>
              </w:rPr>
            </w:pPr>
            <w:r>
              <w:t>COVMode and BatChMode</w:t>
            </w:r>
          </w:p>
          <w:p w14:paraId="1ED09B06" w14:textId="7698E31B" w:rsidR="008E2BB8" w:rsidRDefault="008E2BB8"/>
        </w:tc>
      </w:tr>
      <w:tr w:rsidR="002422B7" w14:paraId="2479224F" w14:textId="77777777">
        <w:tc>
          <w:tcPr>
            <w:tcW w:w="1812" w:type="dxa"/>
            <w:vMerge/>
          </w:tcPr>
          <w:p w14:paraId="4FBCFE69" w14:textId="77777777" w:rsidR="002422B7" w:rsidRDefault="002422B7">
            <w:pPr>
              <w:widowControl w:val="0"/>
              <w:pBdr>
                <w:top w:val="nil"/>
                <w:left w:val="nil"/>
                <w:bottom w:val="nil"/>
                <w:right w:val="nil"/>
                <w:between w:val="nil"/>
              </w:pBdr>
              <w:spacing w:line="276" w:lineRule="auto"/>
            </w:pPr>
          </w:p>
        </w:tc>
        <w:tc>
          <w:tcPr>
            <w:tcW w:w="1812" w:type="dxa"/>
          </w:tcPr>
          <w:p w14:paraId="2078D29F" w14:textId="77777777" w:rsidR="002422B7" w:rsidRDefault="00000000">
            <w:r>
              <w:t>Iin</w:t>
            </w:r>
          </w:p>
        </w:tc>
        <w:tc>
          <w:tcPr>
            <w:tcW w:w="1812" w:type="dxa"/>
          </w:tcPr>
          <w:p w14:paraId="5634D462" w14:textId="77777777" w:rsidR="002422B7" w:rsidRDefault="00000000">
            <w:r>
              <w:t>Iin_max</w:t>
            </w:r>
          </w:p>
        </w:tc>
        <w:tc>
          <w:tcPr>
            <w:tcW w:w="1813" w:type="dxa"/>
          </w:tcPr>
          <w:p w14:paraId="43C49D67" w14:textId="77777777" w:rsidR="002422B7" w:rsidRDefault="00000000">
            <w:r>
              <w:t>Iin_min</w:t>
            </w:r>
          </w:p>
        </w:tc>
        <w:tc>
          <w:tcPr>
            <w:tcW w:w="1813" w:type="dxa"/>
            <w:vMerge/>
          </w:tcPr>
          <w:p w14:paraId="68D73E2D" w14:textId="77777777" w:rsidR="002422B7" w:rsidRDefault="002422B7">
            <w:pPr>
              <w:widowControl w:val="0"/>
              <w:pBdr>
                <w:top w:val="nil"/>
                <w:left w:val="nil"/>
                <w:bottom w:val="nil"/>
                <w:right w:val="nil"/>
                <w:between w:val="nil"/>
              </w:pBdr>
              <w:spacing w:line="276" w:lineRule="auto"/>
            </w:pPr>
          </w:p>
        </w:tc>
      </w:tr>
      <w:tr w:rsidR="002422B7" w14:paraId="04935A6F" w14:textId="77777777">
        <w:tc>
          <w:tcPr>
            <w:tcW w:w="1812" w:type="dxa"/>
            <w:vMerge/>
          </w:tcPr>
          <w:p w14:paraId="562601FF" w14:textId="77777777" w:rsidR="002422B7" w:rsidRDefault="002422B7">
            <w:pPr>
              <w:widowControl w:val="0"/>
              <w:pBdr>
                <w:top w:val="nil"/>
                <w:left w:val="nil"/>
                <w:bottom w:val="nil"/>
                <w:right w:val="nil"/>
                <w:between w:val="nil"/>
              </w:pBdr>
              <w:spacing w:line="276" w:lineRule="auto"/>
            </w:pPr>
          </w:p>
        </w:tc>
        <w:tc>
          <w:tcPr>
            <w:tcW w:w="1812" w:type="dxa"/>
          </w:tcPr>
          <w:p w14:paraId="0B27708D" w14:textId="77777777" w:rsidR="002422B7" w:rsidRDefault="00000000">
            <w:r>
              <w:t>Vout</w:t>
            </w:r>
          </w:p>
        </w:tc>
        <w:tc>
          <w:tcPr>
            <w:tcW w:w="1812" w:type="dxa"/>
          </w:tcPr>
          <w:p w14:paraId="03158DB2" w14:textId="77777777" w:rsidR="002422B7" w:rsidRDefault="00000000">
            <w:r>
              <w:t>Vout_max</w:t>
            </w:r>
          </w:p>
        </w:tc>
        <w:tc>
          <w:tcPr>
            <w:tcW w:w="1813" w:type="dxa"/>
          </w:tcPr>
          <w:p w14:paraId="6CE9892D" w14:textId="77777777" w:rsidR="002422B7" w:rsidRDefault="00000000">
            <w:r>
              <w:t>Vout_min</w:t>
            </w:r>
          </w:p>
        </w:tc>
        <w:tc>
          <w:tcPr>
            <w:tcW w:w="1813" w:type="dxa"/>
            <w:vMerge/>
          </w:tcPr>
          <w:p w14:paraId="5640874C" w14:textId="77777777" w:rsidR="002422B7" w:rsidRDefault="002422B7">
            <w:pPr>
              <w:widowControl w:val="0"/>
              <w:pBdr>
                <w:top w:val="nil"/>
                <w:left w:val="nil"/>
                <w:bottom w:val="nil"/>
                <w:right w:val="nil"/>
                <w:between w:val="nil"/>
              </w:pBdr>
              <w:spacing w:line="276" w:lineRule="auto"/>
            </w:pPr>
          </w:p>
        </w:tc>
      </w:tr>
      <w:tr w:rsidR="002422B7" w14:paraId="7445B08B" w14:textId="77777777">
        <w:tc>
          <w:tcPr>
            <w:tcW w:w="1812" w:type="dxa"/>
          </w:tcPr>
          <w:p w14:paraId="2401166A" w14:textId="77777777" w:rsidR="002422B7" w:rsidRDefault="002422B7"/>
        </w:tc>
        <w:tc>
          <w:tcPr>
            <w:tcW w:w="1812" w:type="dxa"/>
          </w:tcPr>
          <w:p w14:paraId="58C59BED" w14:textId="77777777" w:rsidR="002422B7" w:rsidRDefault="00000000">
            <w:r>
              <w:t>Iout</w:t>
            </w:r>
          </w:p>
        </w:tc>
        <w:tc>
          <w:tcPr>
            <w:tcW w:w="1812" w:type="dxa"/>
          </w:tcPr>
          <w:p w14:paraId="2FFBAE83" w14:textId="77777777" w:rsidR="002422B7" w:rsidRDefault="00000000">
            <w:r>
              <w:t>Iout_max</w:t>
            </w:r>
          </w:p>
        </w:tc>
        <w:tc>
          <w:tcPr>
            <w:tcW w:w="1813" w:type="dxa"/>
          </w:tcPr>
          <w:p w14:paraId="6562A224" w14:textId="77777777" w:rsidR="002422B7" w:rsidRDefault="00000000">
            <w:r>
              <w:t>Iout_min</w:t>
            </w:r>
          </w:p>
        </w:tc>
        <w:tc>
          <w:tcPr>
            <w:tcW w:w="1813" w:type="dxa"/>
            <w:vMerge/>
          </w:tcPr>
          <w:p w14:paraId="13F33505" w14:textId="77777777" w:rsidR="002422B7" w:rsidRDefault="002422B7">
            <w:pPr>
              <w:widowControl w:val="0"/>
              <w:pBdr>
                <w:top w:val="nil"/>
                <w:left w:val="nil"/>
                <w:bottom w:val="nil"/>
                <w:right w:val="nil"/>
                <w:between w:val="nil"/>
              </w:pBdr>
              <w:spacing w:line="276" w:lineRule="auto"/>
            </w:pPr>
          </w:p>
        </w:tc>
      </w:tr>
      <w:tr w:rsidR="002422B7" w14:paraId="0E080BDA" w14:textId="77777777">
        <w:tc>
          <w:tcPr>
            <w:tcW w:w="1812" w:type="dxa"/>
          </w:tcPr>
          <w:p w14:paraId="3092B963" w14:textId="77777777" w:rsidR="002422B7" w:rsidRDefault="002422B7"/>
        </w:tc>
        <w:tc>
          <w:tcPr>
            <w:tcW w:w="1812" w:type="dxa"/>
          </w:tcPr>
          <w:p w14:paraId="07DECC3B" w14:textId="77777777" w:rsidR="002422B7" w:rsidRDefault="002422B7"/>
        </w:tc>
        <w:tc>
          <w:tcPr>
            <w:tcW w:w="1812" w:type="dxa"/>
          </w:tcPr>
          <w:p w14:paraId="094DAEEE" w14:textId="77777777" w:rsidR="002422B7" w:rsidRDefault="002422B7"/>
        </w:tc>
        <w:tc>
          <w:tcPr>
            <w:tcW w:w="1813" w:type="dxa"/>
          </w:tcPr>
          <w:p w14:paraId="043C9C7C" w14:textId="77777777" w:rsidR="002422B7" w:rsidRDefault="002422B7"/>
        </w:tc>
        <w:tc>
          <w:tcPr>
            <w:tcW w:w="1813" w:type="dxa"/>
          </w:tcPr>
          <w:p w14:paraId="244BE11E" w14:textId="77777777" w:rsidR="002422B7" w:rsidRDefault="002422B7"/>
        </w:tc>
      </w:tr>
    </w:tbl>
    <w:p w14:paraId="65BB5667" w14:textId="77777777" w:rsidR="002422B7" w:rsidRDefault="002422B7"/>
    <w:p w14:paraId="5EEE8DB3" w14:textId="77777777" w:rsidR="002422B7" w:rsidRDefault="002422B7"/>
    <w:p w14:paraId="00BEF588" w14:textId="77777777" w:rsidR="002422B7" w:rsidRDefault="002422B7"/>
    <w:p w14:paraId="38DE0C4B" w14:textId="77777777" w:rsidR="002422B7" w:rsidRDefault="00000000">
      <w:pPr>
        <w:rPr>
          <w:b/>
          <w:u w:val="single"/>
        </w:rPr>
      </w:pPr>
      <w:r>
        <w:rPr>
          <w:b/>
          <w:u w:val="single"/>
        </w:rPr>
        <w:t>Unidirectionnal mode description :</w:t>
      </w:r>
    </w:p>
    <w:p w14:paraId="398A6154" w14:textId="77777777" w:rsidR="002422B7" w:rsidRDefault="00000000">
      <w:r>
        <w:t xml:space="preserve">The power is transferred only from Input to Output .  </w:t>
      </w:r>
    </w:p>
    <w:p w14:paraId="0CC4AEC8" w14:textId="686DAACE" w:rsidR="002422B7" w:rsidRDefault="00000000">
      <w:r>
        <w:t>The output voltage is regulated to the value demanded by the user . (See PI controller library for  regulation code)</w:t>
      </w:r>
      <w:ins w:id="27" w:author="Sayed naser moravej" w:date="2024-02-23T00:32:00Z">
        <w:r w:rsidR="004358AA">
          <w:t xml:space="preserve"> which one of functions s</w:t>
        </w:r>
      </w:ins>
      <w:ins w:id="28" w:author="Sayed naser moravej" w:date="2024-02-23T00:33:00Z">
        <w:r w:rsidR="004358AA">
          <w:t xml:space="preserve">hall I use? </w:t>
        </w:r>
        <w:r w:rsidR="004358AA">
          <w:rPr>
            <w:rStyle w:val="hljs-titlefunction"/>
            <w:rFonts w:ascii="Courier New" w:hAnsi="Courier New" w:cs="Courier New"/>
            <w:sz w:val="20"/>
            <w:szCs w:val="20"/>
          </w:rPr>
          <w:t>opalib_control_init_interleaved_pid</w:t>
        </w:r>
        <w:r w:rsidR="004358AA">
          <w:rPr>
            <w:rStyle w:val="hljs-titlefunction"/>
            <w:rFonts w:ascii="Courier New" w:hAnsi="Courier New" w:cs="Courier New"/>
            <w:sz w:val="20"/>
            <w:szCs w:val="20"/>
          </w:rPr>
          <w:t>?</w:t>
        </w:r>
      </w:ins>
    </w:p>
    <w:p w14:paraId="7071EB45" w14:textId="70A59C7D" w:rsidR="002422B7" w:rsidRDefault="00000000">
      <w:r>
        <w:t>The maximum values are  entered as references for the checkup loop</w:t>
      </w:r>
      <w:ins w:id="29" w:author="Sayed naser moravej" w:date="2024-02-23T00:33:00Z">
        <w:r w:rsidR="004358AA">
          <w:t>(how these values are en</w:t>
        </w:r>
      </w:ins>
      <w:ins w:id="30" w:author="Sayed naser moravej" w:date="2024-02-23T00:34:00Z">
        <w:r w:rsidR="004358AA">
          <w:t>tered? LCD or fixed values?)</w:t>
        </w:r>
      </w:ins>
      <w:r>
        <w:t xml:space="preserve"> , wich is in charge of the real time  supervision of the board and a fault  is triggered in case one of the values is out of range in one of the boards.</w:t>
      </w:r>
    </w:p>
    <w:p w14:paraId="5D5BB43F" w14:textId="77777777" w:rsidR="002422B7" w:rsidRDefault="002422B7"/>
    <w:p w14:paraId="221EAA3B" w14:textId="77777777" w:rsidR="002422B7" w:rsidRDefault="00000000">
      <w:pPr>
        <w:rPr>
          <w:b/>
          <w:u w:val="single"/>
        </w:rPr>
      </w:pPr>
      <w:r>
        <w:rPr>
          <w:b/>
          <w:u w:val="single"/>
        </w:rPr>
        <w:t>Bidirectionnal mode description :</w:t>
      </w:r>
    </w:p>
    <w:p w14:paraId="0D756F01" w14:textId="77777777" w:rsidR="002422B7" w:rsidRDefault="00000000">
      <w:r>
        <w:t>The power is transferred from Input to Output if the input voltage is superior to a charge value define by the user : V_Batt_charg</w:t>
      </w:r>
    </w:p>
    <w:p w14:paraId="6D303D78" w14:textId="3D94FDE5" w:rsidR="002422B7" w:rsidRDefault="00000000">
      <w:r>
        <w:t>In this case we are just working in the same conditions as the unidirectional mode. (output voltage regulation on each board)</w:t>
      </w:r>
      <w:ins w:id="31" w:author="Sayed naser moravej" w:date="2024-02-23T00:36:00Z">
        <w:r w:rsidR="004358AA">
          <w:t xml:space="preserve"> I don’t know how this affect on our code.</w:t>
        </w:r>
      </w:ins>
    </w:p>
    <w:p w14:paraId="6EB32910" w14:textId="77777777" w:rsidR="002422B7" w:rsidRDefault="00000000">
      <w:r>
        <w:t>And if the voltage is inferior to a discharge value define by the user : V_Batt_Discharge</w:t>
      </w:r>
    </w:p>
    <w:p w14:paraId="6A3B5068" w14:textId="77777777" w:rsidR="002422B7" w:rsidRDefault="00000000">
      <w:r>
        <w:t xml:space="preserve"> , the power is transferred from input to output.</w:t>
      </w:r>
    </w:p>
    <w:p w14:paraId="0088A0E5" w14:textId="77777777" w:rsidR="002422B7" w:rsidRDefault="002422B7"/>
    <w:p w14:paraId="14910F04" w14:textId="77777777" w:rsidR="002422B7" w:rsidRDefault="00000000">
      <w:r>
        <w:t xml:space="preserve">As we are  charging a battery in this situation , the COVMode is not applied here , we use a current regulation . The battery is charged at a constant  current untill the V_Batt = V_Batt_end_charg &gt; V_batt_charg. </w:t>
      </w:r>
    </w:p>
    <w:p w14:paraId="1BF9CB2C" w14:textId="77777777" w:rsidR="002422B7" w:rsidRDefault="00000000">
      <w:r>
        <w:t xml:space="preserve">The code for  current regulation with a PI controller will be given. </w:t>
      </w:r>
    </w:p>
    <w:p w14:paraId="58F4173C" w14:textId="77777777" w:rsidR="002422B7" w:rsidRDefault="00000000">
      <w:r>
        <w:t xml:space="preserve">In all modes  the checkup loop is continuously running on all board and remonting Boolean status to the master board.  </w:t>
      </w:r>
    </w:p>
    <w:p w14:paraId="272C3C7E" w14:textId="311A3F96" w:rsidR="002422B7" w:rsidRDefault="00D106FC">
      <w:ins w:id="32" w:author="Sayed naser moravej" w:date="2024-02-23T14:01:00Z">
        <w:r>
          <w:t xml:space="preserve">It is possible to change the configuration at run time? I mean changing from </w:t>
        </w:r>
      </w:ins>
      <w:ins w:id="33" w:author="Sayed naser moravej" w:date="2024-02-23T14:02:00Z">
        <w:r>
          <w:t>unidirectional to bidirectional mode for example.?</w:t>
        </w:r>
      </w:ins>
    </w:p>
    <w:p w14:paraId="671967EA" w14:textId="77777777" w:rsidR="002422B7" w:rsidRDefault="00000000">
      <w:r>
        <w:t xml:space="preserve">The values in the parameters will be calculated in the product code version. </w:t>
      </w:r>
    </w:p>
    <w:p w14:paraId="54B47A69" w14:textId="77777777" w:rsidR="002422B7" w:rsidRDefault="00000000">
      <w:r>
        <w:t xml:space="preserve">The user will just need to give : </w:t>
      </w:r>
    </w:p>
    <w:p w14:paraId="2AC8F865" w14:textId="3073CB0B" w:rsidR="002422B7" w:rsidRDefault="00000000">
      <w:r>
        <w:lastRenderedPageBreak/>
        <w:t>Inverter parameters , battery chemistry and battery nominal voltage and capacity</w:t>
      </w:r>
      <w:ins w:id="34" w:author="Sayed naser moravej" w:date="2024-02-23T14:02:00Z">
        <w:r w:rsidR="00D106FC">
          <w:t>. When this paramet</w:t>
        </w:r>
      </w:ins>
      <w:ins w:id="35" w:author="Sayed naser moravej" w:date="2024-02-23T14:03:00Z">
        <w:r w:rsidR="00D106FC">
          <w:t>ers must be given?</w:t>
        </w:r>
      </w:ins>
    </w:p>
    <w:p w14:paraId="7AEE03E5" w14:textId="77777777" w:rsidR="002422B7" w:rsidRDefault="002422B7"/>
    <w:p w14:paraId="181853CB" w14:textId="77777777" w:rsidR="002422B7" w:rsidRDefault="002422B7"/>
    <w:p w14:paraId="78533FED" w14:textId="77777777" w:rsidR="002422B7" w:rsidRDefault="002422B7"/>
    <w:p w14:paraId="2CC8553E" w14:textId="77777777" w:rsidR="002422B7" w:rsidRDefault="002422B7"/>
    <w:p w14:paraId="1C7B05F7" w14:textId="77777777" w:rsidR="002422B7" w:rsidRDefault="002422B7"/>
    <w:p w14:paraId="36A0916C" w14:textId="77777777" w:rsidR="002422B7" w:rsidRDefault="00000000">
      <w:r>
        <w:t>.</w:t>
      </w:r>
    </w:p>
    <w:sectPr w:rsidR="002422B7">
      <w:head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A0C6" w14:textId="77777777" w:rsidR="00A92398" w:rsidRDefault="00A92398">
      <w:pPr>
        <w:spacing w:after="0" w:line="240" w:lineRule="auto"/>
      </w:pPr>
      <w:r>
        <w:separator/>
      </w:r>
    </w:p>
  </w:endnote>
  <w:endnote w:type="continuationSeparator" w:id="0">
    <w:p w14:paraId="59AAD846" w14:textId="77777777" w:rsidR="00A92398" w:rsidRDefault="00A92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27F92" w14:textId="77777777" w:rsidR="00A92398" w:rsidRDefault="00A92398">
      <w:pPr>
        <w:spacing w:after="0" w:line="240" w:lineRule="auto"/>
      </w:pPr>
      <w:r>
        <w:separator/>
      </w:r>
    </w:p>
  </w:footnote>
  <w:footnote w:type="continuationSeparator" w:id="0">
    <w:p w14:paraId="3A37761B" w14:textId="77777777" w:rsidR="00A92398" w:rsidRDefault="00A92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D2A3" w14:textId="77777777" w:rsidR="002422B7" w:rsidRDefault="00000000">
    <w:pPr>
      <w:pBdr>
        <w:top w:val="nil"/>
        <w:left w:val="nil"/>
        <w:bottom w:val="nil"/>
        <w:right w:val="nil"/>
        <w:between w:val="nil"/>
      </w:pBdr>
      <w:tabs>
        <w:tab w:val="center" w:pos="4536"/>
        <w:tab w:val="right" w:pos="9072"/>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EACB6B1" wp14:editId="22E980C4">
              <wp:simplePos x="0" y="0"/>
              <wp:positionH relativeFrom="page">
                <wp:posOffset>0</wp:posOffset>
              </wp:positionH>
              <wp:positionV relativeFrom="page">
                <wp:posOffset>190500</wp:posOffset>
              </wp:positionV>
              <wp:extent cx="7560310" cy="27305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wps:spPr>
                    <wps:txbx>
                      <w:txbxContent>
                        <w:p w14:paraId="7088E3FC" w14:textId="77777777" w:rsidR="00C936EF" w:rsidRPr="00C936EF" w:rsidRDefault="00000000" w:rsidP="00C936EF">
                          <w:pPr>
                            <w:spacing w:after="0"/>
                            <w:jc w:val="center"/>
                            <w:rPr>
                              <w:color w:val="FF8C00"/>
                              <w:sz w:val="20"/>
                            </w:rPr>
                          </w:pPr>
                          <w:r w:rsidRPr="00C936EF">
                            <w:rPr>
                              <w:color w:val="FF8C00"/>
                              <w:sz w:val="20"/>
                            </w:rPr>
                            <w:t>C2 -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0</wp:posOffset>
              </wp:positionH>
              <wp:positionV relativeFrom="page">
                <wp:posOffset>190500</wp:posOffset>
              </wp:positionV>
              <wp:extent cx="7560310" cy="285750"/>
              <wp:effectExtent b="0" l="0" r="0" t="0"/>
              <wp:wrapNone/>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560310" cy="2857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61CAF"/>
    <w:multiLevelType w:val="multilevel"/>
    <w:tmpl w:val="2B34F25A"/>
    <w:lvl w:ilvl="0">
      <w:start w:val="2"/>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72E57E8B"/>
    <w:multiLevelType w:val="multilevel"/>
    <w:tmpl w:val="C9AC4F9E"/>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1688130">
    <w:abstractNumId w:val="0"/>
  </w:num>
  <w:num w:numId="2" w16cid:durableId="6628592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ed naser moravej">
    <w15:presenceInfo w15:providerId="Windows Live" w15:userId="5047ac802ccaa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2B7"/>
    <w:rsid w:val="002422B7"/>
    <w:rsid w:val="004358AA"/>
    <w:rsid w:val="004A2C20"/>
    <w:rsid w:val="007A39E9"/>
    <w:rsid w:val="008E2BB8"/>
    <w:rsid w:val="00943181"/>
    <w:rsid w:val="00A85341"/>
    <w:rsid w:val="00A92398"/>
    <w:rsid w:val="00D106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7BDE"/>
  <w15:docId w15:val="{BD451549-57CA-4453-9FE9-1A3B17A4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Revision">
    <w:name w:val="Revision"/>
    <w:hidden/>
    <w:uiPriority w:val="99"/>
    <w:semiHidden/>
    <w:rsid w:val="007A39E9"/>
    <w:pPr>
      <w:spacing w:after="0" w:line="240" w:lineRule="auto"/>
    </w:pPr>
  </w:style>
  <w:style w:type="character" w:customStyle="1" w:styleId="hljs-titlefunction">
    <w:name w:val="hljs-title.function"/>
    <w:basedOn w:val="DefaultParagraphFont"/>
    <w:rsid w:val="0043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1868</TotalTime>
  <Pages>6</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Sayed naser moravej</cp:lastModifiedBy>
  <cp:revision>3</cp:revision>
  <dcterms:created xsi:type="dcterms:W3CDTF">2024-02-22T03:20:00Z</dcterms:created>
  <dcterms:modified xsi:type="dcterms:W3CDTF">2024-02-23T10:33:00Z</dcterms:modified>
</cp:coreProperties>
</file>